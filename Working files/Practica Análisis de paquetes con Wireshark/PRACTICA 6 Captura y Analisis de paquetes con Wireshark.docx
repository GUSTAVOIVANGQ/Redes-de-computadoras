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5CED" w14:textId="77777777" w:rsidR="007D4E07" w:rsidRPr="00177C2C" w:rsidRDefault="007D4E07" w:rsidP="00177C2C">
      <w:pPr>
        <w:jc w:val="center"/>
        <w:rPr>
          <w:rFonts w:ascii="Times New Roman" w:hAnsi="Times New Roman" w:cs="Times New Roman"/>
          <w:sz w:val="28"/>
          <w:szCs w:val="32"/>
        </w:rPr>
      </w:pPr>
      <w:bookmarkStart w:id="0" w:name="_Hlk147670586"/>
      <w:bookmarkStart w:id="1" w:name="_Hlk145920192"/>
    </w:p>
    <w:p w14:paraId="1542CA9D" w14:textId="77777777" w:rsidR="007D4E07" w:rsidRPr="00177C2C" w:rsidRDefault="007D4E07" w:rsidP="00177C2C">
      <w:pPr>
        <w:jc w:val="center"/>
        <w:rPr>
          <w:rFonts w:ascii="Times New Roman" w:hAnsi="Times New Roman" w:cs="Times New Roman"/>
          <w:sz w:val="28"/>
          <w:szCs w:val="32"/>
        </w:rPr>
      </w:pPr>
      <w:r w:rsidRPr="00177C2C">
        <w:rPr>
          <w:rFonts w:ascii="Times New Roman" w:hAnsi="Times New Roman" w:cs="Times New Roman"/>
          <w:noProof/>
          <w:sz w:val="28"/>
          <w:szCs w:val="32"/>
        </w:rPr>
        <w:drawing>
          <wp:anchor distT="0" distB="0" distL="0" distR="0" simplePos="0" relativeHeight="251658240" behindDoc="0" locked="0" layoutInCell="1" allowOverlap="1" wp14:anchorId="508702CC" wp14:editId="66832280">
            <wp:simplePos x="0" y="0"/>
            <wp:positionH relativeFrom="page">
              <wp:posOffset>6009005</wp:posOffset>
            </wp:positionH>
            <wp:positionV relativeFrom="paragraph">
              <wp:posOffset>-353695</wp:posOffset>
            </wp:positionV>
            <wp:extent cx="1456055" cy="1110615"/>
            <wp:effectExtent l="0" t="0" r="0" b="0"/>
            <wp:wrapNone/>
            <wp:docPr id="155973417" name="Imagen 155973417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110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7C2C">
        <w:rPr>
          <w:rFonts w:ascii="Times New Roman" w:hAnsi="Times New Roman" w:cs="Times New Roman"/>
          <w:noProof/>
          <w:sz w:val="28"/>
          <w:szCs w:val="32"/>
        </w:rPr>
        <w:drawing>
          <wp:anchor distT="0" distB="0" distL="0" distR="0" simplePos="0" relativeHeight="251658241" behindDoc="0" locked="0" layoutInCell="1" allowOverlap="1" wp14:anchorId="4FCF72E6" wp14:editId="6477B8B2">
            <wp:simplePos x="0" y="0"/>
            <wp:positionH relativeFrom="page">
              <wp:posOffset>269875</wp:posOffset>
            </wp:positionH>
            <wp:positionV relativeFrom="paragraph">
              <wp:posOffset>-321310</wp:posOffset>
            </wp:positionV>
            <wp:extent cx="1584325" cy="1125220"/>
            <wp:effectExtent l="0" t="0" r="0" b="0"/>
            <wp:wrapNone/>
            <wp:docPr id="1333489445" name="Imagen 1333489445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1125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7C2C">
        <w:rPr>
          <w:rFonts w:ascii="Times New Roman" w:hAnsi="Times New Roman" w:cs="Times New Roman"/>
          <w:sz w:val="28"/>
          <w:szCs w:val="32"/>
        </w:rPr>
        <w:t>INSTITUTO POLITÉCNICO NACIONAL</w:t>
      </w:r>
    </w:p>
    <w:p w14:paraId="3E63ACB2" w14:textId="77777777" w:rsidR="007D4E07" w:rsidRPr="00177C2C" w:rsidRDefault="007D4E07" w:rsidP="00177C2C">
      <w:pPr>
        <w:jc w:val="center"/>
        <w:rPr>
          <w:rFonts w:ascii="Times New Roman" w:hAnsi="Times New Roman" w:cs="Times New Roman"/>
          <w:sz w:val="28"/>
          <w:szCs w:val="32"/>
        </w:rPr>
      </w:pPr>
      <w:r w:rsidRPr="00177C2C">
        <w:rPr>
          <w:rFonts w:ascii="Times New Roman" w:hAnsi="Times New Roman" w:cs="Times New Roman"/>
          <w:sz w:val="28"/>
          <w:szCs w:val="32"/>
        </w:rPr>
        <w:t>ESCUELA SUPERIOR DE COMPUTO</w:t>
      </w:r>
    </w:p>
    <w:p w14:paraId="10E50355" w14:textId="77777777" w:rsidR="007D4E07" w:rsidRPr="00177C2C" w:rsidRDefault="007D4E07" w:rsidP="00177C2C">
      <w:pPr>
        <w:jc w:val="center"/>
        <w:rPr>
          <w:rFonts w:ascii="Times New Roman" w:hAnsi="Times New Roman" w:cs="Times New Roman"/>
          <w:sz w:val="28"/>
          <w:szCs w:val="32"/>
        </w:rPr>
      </w:pPr>
      <w:r w:rsidRPr="00177C2C">
        <w:rPr>
          <w:rFonts w:ascii="Times New Roman" w:hAnsi="Times New Roman" w:cs="Times New Roman"/>
          <w:sz w:val="28"/>
          <w:szCs w:val="32"/>
        </w:rPr>
        <w:t>Laboratorio de redes de computadoras</w:t>
      </w:r>
    </w:p>
    <w:p w14:paraId="3CBD7F1D" w14:textId="77777777" w:rsidR="007D4E07" w:rsidRPr="00177C2C" w:rsidRDefault="007D4E07" w:rsidP="00177C2C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4CC24DF5" w14:textId="77777777" w:rsidR="007D4E07" w:rsidRPr="00177C2C" w:rsidRDefault="007D4E07" w:rsidP="00177C2C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55358259" w14:textId="77777777" w:rsidR="007D4E07" w:rsidRPr="00177C2C" w:rsidRDefault="007D4E07" w:rsidP="00177C2C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00D68214" w14:textId="77777777" w:rsidR="007D4E07" w:rsidRPr="00177C2C" w:rsidRDefault="007D4E07" w:rsidP="00177C2C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4048E267" w14:textId="77777777" w:rsidR="007D4E07" w:rsidRPr="00177C2C" w:rsidRDefault="007D4E07" w:rsidP="00177C2C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519DF5CB" w14:textId="28A25D2E" w:rsidR="00912DF0" w:rsidRPr="00177C2C" w:rsidRDefault="00912DF0" w:rsidP="00177C2C">
      <w:pPr>
        <w:jc w:val="center"/>
        <w:rPr>
          <w:rFonts w:ascii="Times New Roman" w:hAnsi="Times New Roman" w:cs="Times New Roman"/>
          <w:sz w:val="28"/>
          <w:szCs w:val="32"/>
        </w:rPr>
      </w:pPr>
      <w:r w:rsidRPr="00177C2C">
        <w:rPr>
          <w:rFonts w:ascii="Times New Roman" w:hAnsi="Times New Roman" w:cs="Times New Roman"/>
          <w:sz w:val="28"/>
          <w:szCs w:val="32"/>
        </w:rPr>
        <w:t xml:space="preserve">PRACTICA </w:t>
      </w:r>
      <w:r w:rsidR="0030092F" w:rsidRPr="00177C2C">
        <w:rPr>
          <w:rFonts w:ascii="Times New Roman" w:hAnsi="Times New Roman" w:cs="Times New Roman"/>
          <w:sz w:val="28"/>
          <w:szCs w:val="32"/>
        </w:rPr>
        <w:t>6</w:t>
      </w:r>
    </w:p>
    <w:p w14:paraId="53BCDB8B" w14:textId="48242407" w:rsidR="007D4E07" w:rsidRPr="00177C2C" w:rsidRDefault="002D358C" w:rsidP="00177C2C">
      <w:pPr>
        <w:jc w:val="center"/>
        <w:rPr>
          <w:rFonts w:ascii="Times New Roman" w:hAnsi="Times New Roman" w:cs="Times New Roman"/>
          <w:sz w:val="40"/>
          <w:szCs w:val="40"/>
        </w:rPr>
      </w:pPr>
      <w:r w:rsidRPr="00177C2C">
        <w:rPr>
          <w:rFonts w:ascii="Times New Roman" w:hAnsi="Times New Roman" w:cs="Times New Roman"/>
          <w:sz w:val="28"/>
          <w:szCs w:val="32"/>
        </w:rPr>
        <w:t>CAPTURA Y ANÁLISIS DE PAQUETES CON WIRESHARK</w:t>
      </w:r>
    </w:p>
    <w:p w14:paraId="0F3F382B" w14:textId="77777777" w:rsidR="007D4E07" w:rsidRPr="00177C2C" w:rsidRDefault="007D4E07" w:rsidP="00177C2C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7049B1AA" w14:textId="77777777" w:rsidR="00912DF0" w:rsidRPr="00177C2C" w:rsidRDefault="00912DF0" w:rsidP="00177C2C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4B7A41D8" w14:textId="77777777" w:rsidR="00912DF0" w:rsidRPr="00177C2C" w:rsidRDefault="00912DF0" w:rsidP="00177C2C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075A86D7" w14:textId="77777777" w:rsidR="007D4E07" w:rsidRPr="00177C2C" w:rsidRDefault="007D4E07" w:rsidP="00177C2C">
      <w:pPr>
        <w:jc w:val="center"/>
        <w:rPr>
          <w:rFonts w:ascii="Times New Roman" w:hAnsi="Times New Roman" w:cs="Times New Roman"/>
          <w:sz w:val="28"/>
          <w:szCs w:val="32"/>
        </w:rPr>
      </w:pPr>
      <w:r w:rsidRPr="00177C2C">
        <w:rPr>
          <w:rFonts w:ascii="Times New Roman" w:hAnsi="Times New Roman" w:cs="Times New Roman"/>
          <w:sz w:val="28"/>
          <w:szCs w:val="32"/>
        </w:rPr>
        <w:t>NOMBRE DEL ALUMNO: GARCÍA QUIROZ GUSTAVO IVAN</w:t>
      </w:r>
    </w:p>
    <w:p w14:paraId="36F3A8F1" w14:textId="5BA63B48" w:rsidR="007D4E07" w:rsidRPr="00177C2C" w:rsidRDefault="007D4E07" w:rsidP="00177C2C">
      <w:pPr>
        <w:jc w:val="center"/>
        <w:rPr>
          <w:rFonts w:ascii="Times New Roman" w:hAnsi="Times New Roman" w:cs="Times New Roman"/>
          <w:sz w:val="28"/>
          <w:szCs w:val="32"/>
        </w:rPr>
      </w:pPr>
      <w:r w:rsidRPr="00177C2C">
        <w:rPr>
          <w:rFonts w:ascii="Times New Roman" w:hAnsi="Times New Roman" w:cs="Times New Roman"/>
          <w:sz w:val="28"/>
          <w:szCs w:val="32"/>
        </w:rPr>
        <w:t>GRUPO: 5CV</w:t>
      </w:r>
      <w:r w:rsidR="000D1A73" w:rsidRPr="00177C2C">
        <w:rPr>
          <w:rFonts w:ascii="Times New Roman" w:hAnsi="Times New Roman" w:cs="Times New Roman"/>
          <w:sz w:val="28"/>
          <w:szCs w:val="32"/>
        </w:rPr>
        <w:t>4</w:t>
      </w:r>
    </w:p>
    <w:p w14:paraId="3CA5004A" w14:textId="77777777" w:rsidR="007D4E07" w:rsidRPr="00177C2C" w:rsidRDefault="007D4E07" w:rsidP="00177C2C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2108EF73" w14:textId="77777777" w:rsidR="007D4E07" w:rsidRPr="00177C2C" w:rsidRDefault="007D4E07" w:rsidP="00177C2C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6ED6DD13" w14:textId="77777777" w:rsidR="007D4E07" w:rsidRPr="00177C2C" w:rsidRDefault="007D4E07" w:rsidP="00177C2C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051AB7D0" w14:textId="77777777" w:rsidR="00912DF0" w:rsidRPr="00177C2C" w:rsidRDefault="00912DF0" w:rsidP="00177C2C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3EBD3F5E" w14:textId="77777777" w:rsidR="00912DF0" w:rsidRPr="00177C2C" w:rsidRDefault="00912DF0" w:rsidP="00177C2C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43EC1AFD" w14:textId="77777777" w:rsidR="007D4E07" w:rsidRPr="00177C2C" w:rsidRDefault="007D4E07" w:rsidP="00177C2C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5CBF3379" w14:textId="77777777" w:rsidR="00912DF0" w:rsidRPr="00177C2C" w:rsidRDefault="00912DF0" w:rsidP="00177C2C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19DE7678" w14:textId="77777777" w:rsidR="00912DF0" w:rsidRPr="00177C2C" w:rsidRDefault="00912DF0" w:rsidP="00177C2C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53D423C4" w14:textId="77777777" w:rsidR="007D4E07" w:rsidRPr="00177C2C" w:rsidRDefault="007D4E07" w:rsidP="00177C2C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0C6CF777" w14:textId="77777777" w:rsidR="007D4E07" w:rsidRPr="00177C2C" w:rsidRDefault="007D4E07" w:rsidP="00177C2C">
      <w:pPr>
        <w:jc w:val="center"/>
        <w:rPr>
          <w:rFonts w:ascii="Times New Roman" w:hAnsi="Times New Roman" w:cs="Times New Roman"/>
          <w:sz w:val="28"/>
          <w:szCs w:val="32"/>
        </w:rPr>
      </w:pPr>
      <w:r w:rsidRPr="00177C2C">
        <w:rPr>
          <w:rFonts w:ascii="Times New Roman" w:hAnsi="Times New Roman" w:cs="Times New Roman"/>
          <w:b/>
          <w:bCs/>
          <w:sz w:val="28"/>
          <w:szCs w:val="32"/>
        </w:rPr>
        <w:t>NOMBRE DEL PROFESOR:</w:t>
      </w:r>
      <w:r w:rsidRPr="00177C2C">
        <w:rPr>
          <w:rFonts w:ascii="Times New Roman" w:hAnsi="Times New Roman" w:cs="Times New Roman"/>
          <w:sz w:val="28"/>
          <w:szCs w:val="32"/>
        </w:rPr>
        <w:t xml:space="preserve"> ALCARAZ TORRES JUAN JESUS</w:t>
      </w:r>
    </w:p>
    <w:bookmarkEnd w:id="0"/>
    <w:p w14:paraId="4B5E3ADD" w14:textId="77777777" w:rsidR="007D4E07" w:rsidRPr="00177C2C" w:rsidRDefault="007D4E07" w:rsidP="00177C2C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44E85C54" w14:textId="77777777" w:rsidR="00912DF0" w:rsidRPr="00177C2C" w:rsidRDefault="00912DF0" w:rsidP="00177C2C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64E1E98E" w14:textId="77777777" w:rsidR="00E00B36" w:rsidRPr="00177C2C" w:rsidRDefault="00E00B36" w:rsidP="00177C2C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38EBFE49" w14:textId="21E3501D" w:rsidR="007D4E07" w:rsidRPr="00177C2C" w:rsidRDefault="00E00B36" w:rsidP="00177C2C">
      <w:pPr>
        <w:jc w:val="center"/>
        <w:rPr>
          <w:rFonts w:ascii="Times New Roman" w:hAnsi="Times New Roman" w:cs="Times New Roman"/>
          <w:sz w:val="28"/>
          <w:szCs w:val="28"/>
        </w:rPr>
      </w:pPr>
      <w:r w:rsidRPr="00177C2C">
        <w:rPr>
          <w:rFonts w:ascii="Times New Roman" w:hAnsi="Times New Roman" w:cs="Times New Roman"/>
          <w:sz w:val="28"/>
          <w:szCs w:val="32"/>
        </w:rPr>
        <w:fldChar w:fldCharType="begin"/>
      </w:r>
      <w:r w:rsidRPr="00177C2C">
        <w:rPr>
          <w:rFonts w:ascii="Times New Roman" w:hAnsi="Times New Roman" w:cs="Times New Roman"/>
          <w:sz w:val="28"/>
          <w:szCs w:val="32"/>
        </w:rPr>
        <w:instrText xml:space="preserve"> TIME \@ "dd/MM/yyyy" </w:instrText>
      </w:r>
      <w:r w:rsidRPr="00177C2C">
        <w:rPr>
          <w:rFonts w:ascii="Times New Roman" w:hAnsi="Times New Roman" w:cs="Times New Roman"/>
          <w:sz w:val="28"/>
          <w:szCs w:val="32"/>
        </w:rPr>
        <w:fldChar w:fldCharType="separate"/>
      </w:r>
      <w:r w:rsidR="00177C2C" w:rsidRPr="00177C2C">
        <w:rPr>
          <w:rFonts w:ascii="Times New Roman" w:hAnsi="Times New Roman" w:cs="Times New Roman"/>
          <w:noProof/>
          <w:sz w:val="28"/>
          <w:szCs w:val="32"/>
        </w:rPr>
        <w:t>16/12/2023</w:t>
      </w:r>
      <w:r w:rsidRPr="00177C2C">
        <w:rPr>
          <w:rFonts w:ascii="Times New Roman" w:hAnsi="Times New Roman" w:cs="Times New Roman"/>
          <w:sz w:val="28"/>
          <w:szCs w:val="32"/>
        </w:rPr>
        <w:fldChar w:fldCharType="end"/>
      </w:r>
      <w:r w:rsidR="007D4E07" w:rsidRPr="00177C2C">
        <w:rPr>
          <w:rFonts w:ascii="Times New Roman" w:hAnsi="Times New Roman" w:cs="Times New Roman"/>
          <w:sz w:val="28"/>
          <w:szCs w:val="28"/>
        </w:rPr>
        <w:br w:type="page"/>
      </w:r>
    </w:p>
    <w:bookmarkEnd w:id="1"/>
    <w:p w14:paraId="59ADCD64" w14:textId="77777777" w:rsidR="00DE4978" w:rsidRDefault="00DE4978" w:rsidP="00DE4978">
      <w:pPr>
        <w:pStyle w:val="Default"/>
      </w:pPr>
    </w:p>
    <w:sdt>
      <w:sdtPr>
        <w:rPr>
          <w:rFonts w:eastAsiaTheme="minorHAnsi"/>
          <w:b w:val="0"/>
          <w:color w:val="000000"/>
          <w:sz w:val="24"/>
          <w:lang w:val="es-ES" w:eastAsia="en-US"/>
          <w14:ligatures w14:val="standardContextual"/>
        </w:rPr>
        <w:id w:val="-66190447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2FC65541" w14:textId="1881CE1E" w:rsidR="000D1A73" w:rsidRDefault="00881DD7" w:rsidP="008E4C7C">
          <w:pPr>
            <w:pStyle w:val="TtuloTDC"/>
          </w:pPr>
          <w:r>
            <w:t>Índice</w:t>
          </w:r>
        </w:p>
        <w:p w14:paraId="23B1E16E" w14:textId="0C8E758B" w:rsidR="005E6CC4" w:rsidRDefault="000D1A7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63688" w:history="1">
            <w:r w:rsidR="005E6CC4" w:rsidRPr="00510906">
              <w:rPr>
                <w:rStyle w:val="Hipervnculo"/>
                <w:noProof/>
              </w:rPr>
              <w:t>Objetivos:</w:t>
            </w:r>
            <w:r w:rsidR="005E6CC4">
              <w:rPr>
                <w:noProof/>
                <w:webHidden/>
              </w:rPr>
              <w:tab/>
            </w:r>
            <w:r w:rsidR="005E6CC4">
              <w:rPr>
                <w:noProof/>
                <w:webHidden/>
              </w:rPr>
              <w:fldChar w:fldCharType="begin"/>
            </w:r>
            <w:r w:rsidR="005E6CC4">
              <w:rPr>
                <w:noProof/>
                <w:webHidden/>
              </w:rPr>
              <w:instrText xml:space="preserve"> PAGEREF _Toc153463688 \h </w:instrText>
            </w:r>
            <w:r w:rsidR="005E6CC4">
              <w:rPr>
                <w:noProof/>
                <w:webHidden/>
              </w:rPr>
            </w:r>
            <w:r w:rsidR="005E6CC4">
              <w:rPr>
                <w:noProof/>
                <w:webHidden/>
              </w:rPr>
              <w:fldChar w:fldCharType="separate"/>
            </w:r>
            <w:r w:rsidR="005E6CC4">
              <w:rPr>
                <w:noProof/>
                <w:webHidden/>
              </w:rPr>
              <w:t>3</w:t>
            </w:r>
            <w:r w:rsidR="005E6CC4">
              <w:rPr>
                <w:noProof/>
                <w:webHidden/>
              </w:rPr>
              <w:fldChar w:fldCharType="end"/>
            </w:r>
          </w:hyperlink>
        </w:p>
        <w:p w14:paraId="7A220562" w14:textId="4B02B331" w:rsidR="005E6CC4" w:rsidRDefault="00177C2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eastAsia="es-MX"/>
            </w:rPr>
          </w:pPr>
          <w:hyperlink w:anchor="_Toc153463689" w:history="1">
            <w:r w:rsidR="005E6CC4" w:rsidRPr="00510906">
              <w:rPr>
                <w:rStyle w:val="Hipervnculo"/>
                <w:noProof/>
              </w:rPr>
              <w:t>Requerimientos:</w:t>
            </w:r>
            <w:r w:rsidR="005E6CC4">
              <w:rPr>
                <w:noProof/>
                <w:webHidden/>
              </w:rPr>
              <w:tab/>
            </w:r>
            <w:r w:rsidR="005E6CC4">
              <w:rPr>
                <w:noProof/>
                <w:webHidden/>
              </w:rPr>
              <w:fldChar w:fldCharType="begin"/>
            </w:r>
            <w:r w:rsidR="005E6CC4">
              <w:rPr>
                <w:noProof/>
                <w:webHidden/>
              </w:rPr>
              <w:instrText xml:space="preserve"> PAGEREF _Toc153463689 \h </w:instrText>
            </w:r>
            <w:r w:rsidR="005E6CC4">
              <w:rPr>
                <w:noProof/>
                <w:webHidden/>
              </w:rPr>
            </w:r>
            <w:r w:rsidR="005E6CC4">
              <w:rPr>
                <w:noProof/>
                <w:webHidden/>
              </w:rPr>
              <w:fldChar w:fldCharType="separate"/>
            </w:r>
            <w:r w:rsidR="005E6CC4">
              <w:rPr>
                <w:noProof/>
                <w:webHidden/>
              </w:rPr>
              <w:t>3</w:t>
            </w:r>
            <w:r w:rsidR="005E6CC4">
              <w:rPr>
                <w:noProof/>
                <w:webHidden/>
              </w:rPr>
              <w:fldChar w:fldCharType="end"/>
            </w:r>
          </w:hyperlink>
        </w:p>
        <w:p w14:paraId="06358B4C" w14:textId="297659A8" w:rsidR="005E6CC4" w:rsidRDefault="00177C2C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53463690" w:history="1">
            <w:r w:rsidR="005E6CC4" w:rsidRPr="00510906">
              <w:rPr>
                <w:rStyle w:val="Hipervnculo"/>
                <w:noProof/>
              </w:rPr>
              <w:t>Marco teórico</w:t>
            </w:r>
            <w:r w:rsidR="005E6CC4">
              <w:rPr>
                <w:noProof/>
                <w:webHidden/>
              </w:rPr>
              <w:tab/>
            </w:r>
            <w:r w:rsidR="005E6CC4">
              <w:rPr>
                <w:noProof/>
                <w:webHidden/>
              </w:rPr>
              <w:fldChar w:fldCharType="begin"/>
            </w:r>
            <w:r w:rsidR="005E6CC4">
              <w:rPr>
                <w:noProof/>
                <w:webHidden/>
              </w:rPr>
              <w:instrText xml:space="preserve"> PAGEREF _Toc153463690 \h </w:instrText>
            </w:r>
            <w:r w:rsidR="005E6CC4">
              <w:rPr>
                <w:noProof/>
                <w:webHidden/>
              </w:rPr>
            </w:r>
            <w:r w:rsidR="005E6CC4">
              <w:rPr>
                <w:noProof/>
                <w:webHidden/>
              </w:rPr>
              <w:fldChar w:fldCharType="separate"/>
            </w:r>
            <w:r w:rsidR="005E6CC4">
              <w:rPr>
                <w:noProof/>
                <w:webHidden/>
              </w:rPr>
              <w:t>4</w:t>
            </w:r>
            <w:r w:rsidR="005E6CC4">
              <w:rPr>
                <w:noProof/>
                <w:webHidden/>
              </w:rPr>
              <w:fldChar w:fldCharType="end"/>
            </w:r>
          </w:hyperlink>
        </w:p>
        <w:p w14:paraId="4F2D9E7A" w14:textId="1AB574FB" w:rsidR="005E6CC4" w:rsidRDefault="00177C2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eastAsia="es-MX"/>
            </w:rPr>
          </w:pPr>
          <w:hyperlink w:anchor="_Toc153463691" w:history="1">
            <w:r w:rsidR="005E6CC4" w:rsidRPr="00510906">
              <w:rPr>
                <w:rStyle w:val="Hipervnculo"/>
                <w:noProof/>
              </w:rPr>
              <w:t>Wireshark</w:t>
            </w:r>
            <w:r w:rsidR="005E6CC4">
              <w:rPr>
                <w:noProof/>
                <w:webHidden/>
              </w:rPr>
              <w:tab/>
            </w:r>
            <w:r w:rsidR="005E6CC4">
              <w:rPr>
                <w:noProof/>
                <w:webHidden/>
              </w:rPr>
              <w:fldChar w:fldCharType="begin"/>
            </w:r>
            <w:r w:rsidR="005E6CC4">
              <w:rPr>
                <w:noProof/>
                <w:webHidden/>
              </w:rPr>
              <w:instrText xml:space="preserve"> PAGEREF _Toc153463691 \h </w:instrText>
            </w:r>
            <w:r w:rsidR="005E6CC4">
              <w:rPr>
                <w:noProof/>
                <w:webHidden/>
              </w:rPr>
            </w:r>
            <w:r w:rsidR="005E6CC4">
              <w:rPr>
                <w:noProof/>
                <w:webHidden/>
              </w:rPr>
              <w:fldChar w:fldCharType="separate"/>
            </w:r>
            <w:r w:rsidR="005E6CC4">
              <w:rPr>
                <w:noProof/>
                <w:webHidden/>
              </w:rPr>
              <w:t>4</w:t>
            </w:r>
            <w:r w:rsidR="005E6CC4">
              <w:rPr>
                <w:noProof/>
                <w:webHidden/>
              </w:rPr>
              <w:fldChar w:fldCharType="end"/>
            </w:r>
          </w:hyperlink>
        </w:p>
        <w:p w14:paraId="24258D2E" w14:textId="7B8ECE92" w:rsidR="005E6CC4" w:rsidRDefault="00177C2C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53463692" w:history="1">
            <w:r w:rsidR="005E6CC4" w:rsidRPr="00510906">
              <w:rPr>
                <w:rStyle w:val="Hipervnculo"/>
                <w:noProof/>
              </w:rPr>
              <w:t>Desarrollo:</w:t>
            </w:r>
            <w:r w:rsidR="005E6CC4">
              <w:rPr>
                <w:noProof/>
                <w:webHidden/>
              </w:rPr>
              <w:tab/>
            </w:r>
            <w:r w:rsidR="005E6CC4">
              <w:rPr>
                <w:noProof/>
                <w:webHidden/>
              </w:rPr>
              <w:fldChar w:fldCharType="begin"/>
            </w:r>
            <w:r w:rsidR="005E6CC4">
              <w:rPr>
                <w:noProof/>
                <w:webHidden/>
              </w:rPr>
              <w:instrText xml:space="preserve"> PAGEREF _Toc153463692 \h </w:instrText>
            </w:r>
            <w:r w:rsidR="005E6CC4">
              <w:rPr>
                <w:noProof/>
                <w:webHidden/>
              </w:rPr>
            </w:r>
            <w:r w:rsidR="005E6CC4">
              <w:rPr>
                <w:noProof/>
                <w:webHidden/>
              </w:rPr>
              <w:fldChar w:fldCharType="separate"/>
            </w:r>
            <w:r w:rsidR="005E6CC4">
              <w:rPr>
                <w:noProof/>
                <w:webHidden/>
              </w:rPr>
              <w:t>6</w:t>
            </w:r>
            <w:r w:rsidR="005E6CC4">
              <w:rPr>
                <w:noProof/>
                <w:webHidden/>
              </w:rPr>
              <w:fldChar w:fldCharType="end"/>
            </w:r>
          </w:hyperlink>
        </w:p>
        <w:p w14:paraId="4FA5F5E7" w14:textId="5C8F4345" w:rsidR="005E6CC4" w:rsidRDefault="00177C2C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53463693" w:history="1">
            <w:r w:rsidR="005E6CC4" w:rsidRPr="00510906">
              <w:rPr>
                <w:rStyle w:val="Hipervnculo"/>
                <w:noProof/>
              </w:rPr>
              <w:t>Uso de Wireshark para examinar las tramas de Ethernet</w:t>
            </w:r>
            <w:r w:rsidR="005E6CC4">
              <w:rPr>
                <w:noProof/>
                <w:webHidden/>
              </w:rPr>
              <w:tab/>
            </w:r>
            <w:r w:rsidR="005E6CC4">
              <w:rPr>
                <w:noProof/>
                <w:webHidden/>
              </w:rPr>
              <w:fldChar w:fldCharType="begin"/>
            </w:r>
            <w:r w:rsidR="005E6CC4">
              <w:rPr>
                <w:noProof/>
                <w:webHidden/>
              </w:rPr>
              <w:instrText xml:space="preserve"> PAGEREF _Toc153463693 \h </w:instrText>
            </w:r>
            <w:r w:rsidR="005E6CC4">
              <w:rPr>
                <w:noProof/>
                <w:webHidden/>
              </w:rPr>
            </w:r>
            <w:r w:rsidR="005E6CC4">
              <w:rPr>
                <w:noProof/>
                <w:webHidden/>
              </w:rPr>
              <w:fldChar w:fldCharType="separate"/>
            </w:r>
            <w:r w:rsidR="005E6CC4">
              <w:rPr>
                <w:noProof/>
                <w:webHidden/>
              </w:rPr>
              <w:t>6</w:t>
            </w:r>
            <w:r w:rsidR="005E6CC4">
              <w:rPr>
                <w:noProof/>
                <w:webHidden/>
              </w:rPr>
              <w:fldChar w:fldCharType="end"/>
            </w:r>
          </w:hyperlink>
        </w:p>
        <w:p w14:paraId="2CD770BE" w14:textId="6DE5A160" w:rsidR="005E6CC4" w:rsidRDefault="00177C2C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53463694" w:history="1">
            <w:r w:rsidR="005E6CC4" w:rsidRPr="00510906">
              <w:rPr>
                <w:rStyle w:val="Hipervnculo"/>
                <w:noProof/>
              </w:rPr>
              <w:t>Analizar las tramas y paquetes de las siguientes direcciones:</w:t>
            </w:r>
            <w:r w:rsidR="005E6CC4">
              <w:rPr>
                <w:noProof/>
                <w:webHidden/>
              </w:rPr>
              <w:tab/>
            </w:r>
            <w:r w:rsidR="005E6CC4">
              <w:rPr>
                <w:noProof/>
                <w:webHidden/>
              </w:rPr>
              <w:fldChar w:fldCharType="begin"/>
            </w:r>
            <w:r w:rsidR="005E6CC4">
              <w:rPr>
                <w:noProof/>
                <w:webHidden/>
              </w:rPr>
              <w:instrText xml:space="preserve"> PAGEREF _Toc153463694 \h </w:instrText>
            </w:r>
            <w:r w:rsidR="005E6CC4">
              <w:rPr>
                <w:noProof/>
                <w:webHidden/>
              </w:rPr>
            </w:r>
            <w:r w:rsidR="005E6CC4">
              <w:rPr>
                <w:noProof/>
                <w:webHidden/>
              </w:rPr>
              <w:fldChar w:fldCharType="separate"/>
            </w:r>
            <w:r w:rsidR="005E6CC4">
              <w:rPr>
                <w:noProof/>
                <w:webHidden/>
              </w:rPr>
              <w:t>8</w:t>
            </w:r>
            <w:r w:rsidR="005E6CC4">
              <w:rPr>
                <w:noProof/>
                <w:webHidden/>
              </w:rPr>
              <w:fldChar w:fldCharType="end"/>
            </w:r>
          </w:hyperlink>
        </w:p>
        <w:p w14:paraId="600CE9FC" w14:textId="3D50EEDE" w:rsidR="005E6CC4" w:rsidRDefault="00177C2C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53463695" w:history="1">
            <w:r w:rsidR="005E6CC4" w:rsidRPr="00510906">
              <w:rPr>
                <w:rStyle w:val="Hipervnculo"/>
                <w:noProof/>
                <w:highlight w:val="yellow"/>
              </w:rPr>
              <w:t>Encabezado IP (Capa de red)</w:t>
            </w:r>
            <w:r w:rsidR="005E6CC4">
              <w:rPr>
                <w:noProof/>
                <w:webHidden/>
              </w:rPr>
              <w:tab/>
            </w:r>
            <w:r w:rsidR="005E6CC4">
              <w:rPr>
                <w:noProof/>
                <w:webHidden/>
              </w:rPr>
              <w:fldChar w:fldCharType="begin"/>
            </w:r>
            <w:r w:rsidR="005E6CC4">
              <w:rPr>
                <w:noProof/>
                <w:webHidden/>
              </w:rPr>
              <w:instrText xml:space="preserve"> PAGEREF _Toc153463695 \h </w:instrText>
            </w:r>
            <w:r w:rsidR="005E6CC4">
              <w:rPr>
                <w:noProof/>
                <w:webHidden/>
              </w:rPr>
            </w:r>
            <w:r w:rsidR="005E6CC4">
              <w:rPr>
                <w:noProof/>
                <w:webHidden/>
              </w:rPr>
              <w:fldChar w:fldCharType="separate"/>
            </w:r>
            <w:r w:rsidR="005E6CC4">
              <w:rPr>
                <w:noProof/>
                <w:webHidden/>
              </w:rPr>
              <w:t>8</w:t>
            </w:r>
            <w:r w:rsidR="005E6CC4">
              <w:rPr>
                <w:noProof/>
                <w:webHidden/>
              </w:rPr>
              <w:fldChar w:fldCharType="end"/>
            </w:r>
          </w:hyperlink>
        </w:p>
        <w:p w14:paraId="6A7954E4" w14:textId="711D4B81" w:rsidR="005E6CC4" w:rsidRDefault="00177C2C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53463696" w:history="1">
            <w:r w:rsidR="005E6CC4" w:rsidRPr="00510906">
              <w:rPr>
                <w:rStyle w:val="Hipervnculo"/>
                <w:noProof/>
                <w:highlight w:val="yellow"/>
              </w:rPr>
              <w:t>Trama Ethernet 2 (Capa de Enlace de Datos)</w:t>
            </w:r>
            <w:r w:rsidR="005E6CC4">
              <w:rPr>
                <w:noProof/>
                <w:webHidden/>
              </w:rPr>
              <w:tab/>
            </w:r>
            <w:r w:rsidR="005E6CC4">
              <w:rPr>
                <w:noProof/>
                <w:webHidden/>
              </w:rPr>
              <w:fldChar w:fldCharType="begin"/>
            </w:r>
            <w:r w:rsidR="005E6CC4">
              <w:rPr>
                <w:noProof/>
                <w:webHidden/>
              </w:rPr>
              <w:instrText xml:space="preserve"> PAGEREF _Toc153463696 \h </w:instrText>
            </w:r>
            <w:r w:rsidR="005E6CC4">
              <w:rPr>
                <w:noProof/>
                <w:webHidden/>
              </w:rPr>
            </w:r>
            <w:r w:rsidR="005E6CC4">
              <w:rPr>
                <w:noProof/>
                <w:webHidden/>
              </w:rPr>
              <w:fldChar w:fldCharType="separate"/>
            </w:r>
            <w:r w:rsidR="005E6CC4">
              <w:rPr>
                <w:noProof/>
                <w:webHidden/>
              </w:rPr>
              <w:t>8</w:t>
            </w:r>
            <w:r w:rsidR="005E6CC4">
              <w:rPr>
                <w:noProof/>
                <w:webHidden/>
              </w:rPr>
              <w:fldChar w:fldCharType="end"/>
            </w:r>
          </w:hyperlink>
        </w:p>
        <w:p w14:paraId="4BBAA1B1" w14:textId="4CA3F3AC" w:rsidR="005E6CC4" w:rsidRDefault="00177C2C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53463697" w:history="1">
            <w:r w:rsidR="005E6CC4" w:rsidRPr="00510906">
              <w:rPr>
                <w:rStyle w:val="Hipervnculo"/>
                <w:noProof/>
                <w:highlight w:val="yellow"/>
              </w:rPr>
              <w:t>Encabezado TCP (capa de Transporte)</w:t>
            </w:r>
            <w:r w:rsidR="005E6CC4">
              <w:rPr>
                <w:noProof/>
                <w:webHidden/>
              </w:rPr>
              <w:tab/>
            </w:r>
            <w:r w:rsidR="005E6CC4">
              <w:rPr>
                <w:noProof/>
                <w:webHidden/>
              </w:rPr>
              <w:fldChar w:fldCharType="begin"/>
            </w:r>
            <w:r w:rsidR="005E6CC4">
              <w:rPr>
                <w:noProof/>
                <w:webHidden/>
              </w:rPr>
              <w:instrText xml:space="preserve"> PAGEREF _Toc153463697 \h </w:instrText>
            </w:r>
            <w:r w:rsidR="005E6CC4">
              <w:rPr>
                <w:noProof/>
                <w:webHidden/>
              </w:rPr>
            </w:r>
            <w:r w:rsidR="005E6CC4">
              <w:rPr>
                <w:noProof/>
                <w:webHidden/>
              </w:rPr>
              <w:fldChar w:fldCharType="separate"/>
            </w:r>
            <w:r w:rsidR="005E6CC4">
              <w:rPr>
                <w:noProof/>
                <w:webHidden/>
              </w:rPr>
              <w:t>8</w:t>
            </w:r>
            <w:r w:rsidR="005E6CC4">
              <w:rPr>
                <w:noProof/>
                <w:webHidden/>
              </w:rPr>
              <w:fldChar w:fldCharType="end"/>
            </w:r>
          </w:hyperlink>
        </w:p>
        <w:p w14:paraId="51D9EE99" w14:textId="7B8C1942" w:rsidR="005E6CC4" w:rsidRDefault="00177C2C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53463698" w:history="1">
            <w:r w:rsidR="005E6CC4" w:rsidRPr="00510906">
              <w:rPr>
                <w:rStyle w:val="Hipervnculo"/>
                <w:noProof/>
                <w:highlight w:val="yellow"/>
              </w:rPr>
              <w:t>Encabezado UDP (capa de Transporte)</w:t>
            </w:r>
            <w:r w:rsidR="005E6CC4">
              <w:rPr>
                <w:noProof/>
                <w:webHidden/>
              </w:rPr>
              <w:tab/>
            </w:r>
            <w:r w:rsidR="005E6CC4">
              <w:rPr>
                <w:noProof/>
                <w:webHidden/>
              </w:rPr>
              <w:fldChar w:fldCharType="begin"/>
            </w:r>
            <w:r w:rsidR="005E6CC4">
              <w:rPr>
                <w:noProof/>
                <w:webHidden/>
              </w:rPr>
              <w:instrText xml:space="preserve"> PAGEREF _Toc153463698 \h </w:instrText>
            </w:r>
            <w:r w:rsidR="005E6CC4">
              <w:rPr>
                <w:noProof/>
                <w:webHidden/>
              </w:rPr>
            </w:r>
            <w:r w:rsidR="005E6CC4">
              <w:rPr>
                <w:noProof/>
                <w:webHidden/>
              </w:rPr>
              <w:fldChar w:fldCharType="separate"/>
            </w:r>
            <w:r w:rsidR="005E6CC4">
              <w:rPr>
                <w:noProof/>
                <w:webHidden/>
              </w:rPr>
              <w:t>8</w:t>
            </w:r>
            <w:r w:rsidR="005E6CC4">
              <w:rPr>
                <w:noProof/>
                <w:webHidden/>
              </w:rPr>
              <w:fldChar w:fldCharType="end"/>
            </w:r>
          </w:hyperlink>
        </w:p>
        <w:p w14:paraId="30A3419E" w14:textId="628204C9" w:rsidR="005E6CC4" w:rsidRDefault="00177C2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eastAsia="es-MX"/>
            </w:rPr>
          </w:pPr>
          <w:hyperlink w:anchor="_Toc153463699" w:history="1">
            <w:r w:rsidR="005E6CC4" w:rsidRPr="00510906">
              <w:rPr>
                <w:rStyle w:val="Hipervnculo"/>
                <w:noProof/>
              </w:rPr>
              <w:t>Conclusión</w:t>
            </w:r>
            <w:r w:rsidR="005E6CC4">
              <w:rPr>
                <w:noProof/>
                <w:webHidden/>
              </w:rPr>
              <w:tab/>
            </w:r>
            <w:r w:rsidR="005E6CC4">
              <w:rPr>
                <w:noProof/>
                <w:webHidden/>
              </w:rPr>
              <w:fldChar w:fldCharType="begin"/>
            </w:r>
            <w:r w:rsidR="005E6CC4">
              <w:rPr>
                <w:noProof/>
                <w:webHidden/>
              </w:rPr>
              <w:instrText xml:space="preserve"> PAGEREF _Toc153463699 \h </w:instrText>
            </w:r>
            <w:r w:rsidR="005E6CC4">
              <w:rPr>
                <w:noProof/>
                <w:webHidden/>
              </w:rPr>
            </w:r>
            <w:r w:rsidR="005E6CC4">
              <w:rPr>
                <w:noProof/>
                <w:webHidden/>
              </w:rPr>
              <w:fldChar w:fldCharType="separate"/>
            </w:r>
            <w:r w:rsidR="005E6CC4">
              <w:rPr>
                <w:noProof/>
                <w:webHidden/>
              </w:rPr>
              <w:t>13</w:t>
            </w:r>
            <w:r w:rsidR="005E6CC4">
              <w:rPr>
                <w:noProof/>
                <w:webHidden/>
              </w:rPr>
              <w:fldChar w:fldCharType="end"/>
            </w:r>
          </w:hyperlink>
        </w:p>
        <w:p w14:paraId="021922AB" w14:textId="281A719C" w:rsidR="005E6CC4" w:rsidRDefault="00177C2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eastAsia="es-MX"/>
            </w:rPr>
          </w:pPr>
          <w:hyperlink w:anchor="_Toc153463700" w:history="1">
            <w:r w:rsidR="005E6CC4" w:rsidRPr="00510906">
              <w:rPr>
                <w:rStyle w:val="Hipervnculo"/>
                <w:noProof/>
              </w:rPr>
              <w:t>Bibliografía</w:t>
            </w:r>
            <w:r w:rsidR="005E6CC4">
              <w:rPr>
                <w:noProof/>
                <w:webHidden/>
              </w:rPr>
              <w:tab/>
            </w:r>
            <w:r w:rsidR="005E6CC4">
              <w:rPr>
                <w:noProof/>
                <w:webHidden/>
              </w:rPr>
              <w:fldChar w:fldCharType="begin"/>
            </w:r>
            <w:r w:rsidR="005E6CC4">
              <w:rPr>
                <w:noProof/>
                <w:webHidden/>
              </w:rPr>
              <w:instrText xml:space="preserve"> PAGEREF _Toc153463700 \h </w:instrText>
            </w:r>
            <w:r w:rsidR="005E6CC4">
              <w:rPr>
                <w:noProof/>
                <w:webHidden/>
              </w:rPr>
            </w:r>
            <w:r w:rsidR="005E6CC4">
              <w:rPr>
                <w:noProof/>
                <w:webHidden/>
              </w:rPr>
              <w:fldChar w:fldCharType="separate"/>
            </w:r>
            <w:r w:rsidR="005E6CC4">
              <w:rPr>
                <w:noProof/>
                <w:webHidden/>
              </w:rPr>
              <w:t>14</w:t>
            </w:r>
            <w:r w:rsidR="005E6CC4">
              <w:rPr>
                <w:noProof/>
                <w:webHidden/>
              </w:rPr>
              <w:fldChar w:fldCharType="end"/>
            </w:r>
          </w:hyperlink>
        </w:p>
        <w:p w14:paraId="66C17740" w14:textId="1953AC8D" w:rsidR="000D1A73" w:rsidRDefault="000D1A73" w:rsidP="008E4C7C">
          <w:r>
            <w:rPr>
              <w:lang w:val="es-ES"/>
            </w:rPr>
            <w:fldChar w:fldCharType="end"/>
          </w:r>
        </w:p>
      </w:sdtContent>
    </w:sdt>
    <w:p w14:paraId="16E6D09C" w14:textId="342B93B4" w:rsidR="000D1A73" w:rsidRDefault="000D1A73" w:rsidP="008E4C7C">
      <w:r>
        <w:br w:type="page"/>
      </w:r>
    </w:p>
    <w:p w14:paraId="7F217B03" w14:textId="13253ECC" w:rsidR="00DE4978" w:rsidRPr="00DE4978" w:rsidRDefault="00DE4978" w:rsidP="005167F0">
      <w:pPr>
        <w:pStyle w:val="Ttulo2"/>
      </w:pPr>
      <w:r w:rsidRPr="00DE4978">
        <w:lastRenderedPageBreak/>
        <w:t xml:space="preserve"> </w:t>
      </w:r>
      <w:bookmarkStart w:id="2" w:name="_Toc153463688"/>
      <w:r w:rsidRPr="00DE4978">
        <w:t>Objetivos:</w:t>
      </w:r>
      <w:bookmarkEnd w:id="2"/>
      <w:r w:rsidRPr="00DE4978">
        <w:t xml:space="preserve"> </w:t>
      </w:r>
    </w:p>
    <w:p w14:paraId="300D8D50" w14:textId="77777777" w:rsidR="00D30E89" w:rsidRPr="00D30E89" w:rsidRDefault="00D30E89" w:rsidP="008E4C7C">
      <w:pPr>
        <w:pStyle w:val="Prrafodelista"/>
        <w:numPr>
          <w:ilvl w:val="0"/>
          <w:numId w:val="32"/>
        </w:numPr>
      </w:pPr>
      <w:r w:rsidRPr="00D30E89">
        <w:t>Aprender a utilizar Wireshark para capturar y analizar paquetes de red.</w:t>
      </w:r>
    </w:p>
    <w:p w14:paraId="12F30AA9" w14:textId="77777777" w:rsidR="00D30E89" w:rsidRPr="00D30E89" w:rsidRDefault="00D30E89" w:rsidP="008E4C7C">
      <w:pPr>
        <w:pStyle w:val="Prrafodelista"/>
        <w:numPr>
          <w:ilvl w:val="0"/>
          <w:numId w:val="32"/>
        </w:numPr>
      </w:pPr>
      <w:r w:rsidRPr="00D30E89">
        <w:t>Identificar los diferentes tipos de paquetes de red y sus campos.</w:t>
      </w:r>
    </w:p>
    <w:p w14:paraId="10ECABA5" w14:textId="77777777" w:rsidR="00D30E89" w:rsidRPr="00D30E89" w:rsidRDefault="00D30E89" w:rsidP="008E4C7C">
      <w:pPr>
        <w:pStyle w:val="Prrafodelista"/>
        <w:numPr>
          <w:ilvl w:val="0"/>
          <w:numId w:val="32"/>
        </w:numPr>
      </w:pPr>
      <w:r w:rsidRPr="00D30E89">
        <w:t>Analizar el tráfico de red para identificar problemas de rendimiento y seguridad.</w:t>
      </w:r>
    </w:p>
    <w:p w14:paraId="62819FE6" w14:textId="77777777" w:rsidR="00D30E89" w:rsidRPr="00D30E89" w:rsidRDefault="00D30E89" w:rsidP="008E4C7C">
      <w:pPr>
        <w:pStyle w:val="Prrafodelista"/>
        <w:numPr>
          <w:ilvl w:val="0"/>
          <w:numId w:val="32"/>
        </w:numPr>
      </w:pPr>
      <w:r w:rsidRPr="00D30E89">
        <w:t>Identificar los protocolos de red utilizados en la comunicación entre dispositivos.</w:t>
      </w:r>
    </w:p>
    <w:p w14:paraId="21E014EC" w14:textId="77777777" w:rsidR="00D30E89" w:rsidRPr="00D30E89" w:rsidRDefault="00D30E89" w:rsidP="008E4C7C">
      <w:pPr>
        <w:pStyle w:val="Prrafodelista"/>
        <w:numPr>
          <w:ilvl w:val="0"/>
          <w:numId w:val="32"/>
        </w:numPr>
      </w:pPr>
      <w:r w:rsidRPr="00D30E89">
        <w:t>Identificar los dispositivos de red que están generando tráfico en la red.</w:t>
      </w:r>
    </w:p>
    <w:p w14:paraId="3AB85958" w14:textId="77777777" w:rsidR="00DE4978" w:rsidRDefault="00DE4978" w:rsidP="005167F0">
      <w:pPr>
        <w:pStyle w:val="Ttulo2"/>
      </w:pPr>
      <w:bookmarkStart w:id="3" w:name="_Toc153463689"/>
      <w:r>
        <w:t>Requerimientos:</w:t>
      </w:r>
      <w:bookmarkEnd w:id="3"/>
      <w:r>
        <w:t xml:space="preserve"> </w:t>
      </w:r>
    </w:p>
    <w:p w14:paraId="30F53012" w14:textId="427918C7" w:rsidR="00DE4978" w:rsidRPr="00DE4978" w:rsidRDefault="00DE4978" w:rsidP="008E4C7C">
      <w:pPr>
        <w:pStyle w:val="Prrafodelista"/>
        <w:numPr>
          <w:ilvl w:val="0"/>
          <w:numId w:val="2"/>
        </w:numPr>
      </w:pPr>
      <w:r w:rsidRPr="00DE4978">
        <w:t xml:space="preserve">1 Computadora Personal. </w:t>
      </w:r>
    </w:p>
    <w:p w14:paraId="32484390" w14:textId="68E512E5" w:rsidR="007D4E07" w:rsidRDefault="00DE4978" w:rsidP="008E4C7C">
      <w:pPr>
        <w:pStyle w:val="Prrafodelista"/>
        <w:numPr>
          <w:ilvl w:val="0"/>
          <w:numId w:val="2"/>
        </w:numPr>
      </w:pPr>
      <w:r w:rsidRPr="00DE4978">
        <w:t>Software para simulación de redes.</w:t>
      </w:r>
    </w:p>
    <w:p w14:paraId="34915019" w14:textId="1B439C0E" w:rsidR="00881DD7" w:rsidRDefault="007D4E07" w:rsidP="008E4C7C">
      <w:r>
        <w:br w:type="page"/>
      </w:r>
    </w:p>
    <w:p w14:paraId="58371C0B" w14:textId="243672FC" w:rsidR="00881DD7" w:rsidRDefault="00CA07E2" w:rsidP="008E4C7C">
      <w:pPr>
        <w:pStyle w:val="Ttulo1"/>
      </w:pPr>
      <w:bookmarkStart w:id="4" w:name="_Toc153463690"/>
      <w:r>
        <w:lastRenderedPageBreak/>
        <w:t>Marco</w:t>
      </w:r>
      <w:r w:rsidR="009C42A1">
        <w:t xml:space="preserve"> teórico</w:t>
      </w:r>
      <w:bookmarkEnd w:id="4"/>
      <w:r w:rsidR="009C42A1">
        <w:t xml:space="preserve"> </w:t>
      </w:r>
    </w:p>
    <w:p w14:paraId="72F4B000" w14:textId="47AC91FD" w:rsidR="009A7839" w:rsidRDefault="009C42A1" w:rsidP="008E4C7C">
      <w:r>
        <w:t>C</w:t>
      </w:r>
      <w:r w:rsidR="009A7839">
        <w:t xml:space="preserve">uando dos aplicaciones se comunican a través de la red, éstas generan </w:t>
      </w:r>
      <w:proofErr w:type="spellStart"/>
      <w:r w:rsidR="009A7839">
        <w:t>PDU’s</w:t>
      </w:r>
      <w:proofErr w:type="spellEnd"/>
      <w:r w:rsidR="009A7839">
        <w:t xml:space="preserve"> con datos de aplicación que es necesario encapsular dentro de otros </w:t>
      </w:r>
      <w:proofErr w:type="spellStart"/>
      <w:r w:rsidR="009A7839">
        <w:t>PDU’s</w:t>
      </w:r>
      <w:proofErr w:type="spellEnd"/>
      <w:r w:rsidR="009A7839">
        <w:t xml:space="preserve"> de capas </w:t>
      </w:r>
      <w:r w:rsidR="009A7839" w:rsidRPr="008E4C7C">
        <w:t>inferiores y poder dar así un buen trata</w:t>
      </w:r>
      <w:r w:rsidR="007D2F62" w:rsidRPr="008E4C7C">
        <w:t>m</w:t>
      </w:r>
      <w:r w:rsidR="009A7839" w:rsidRPr="008E4C7C">
        <w:t xml:space="preserve">iento a los datos enviados. Dos de las principales </w:t>
      </w:r>
      <w:r w:rsidR="009A7839">
        <w:t>capas son la capa de red (Internet) y la capa de Transporte, en las cuales se manejan datos sensibles, tales como las direcciones lógicas de los dispositivos de red que contienen dichas aplicaciones y los identificadores de estas aplicaciones (# de puerto).</w:t>
      </w:r>
    </w:p>
    <w:p w14:paraId="3010EBC8" w14:textId="77777777" w:rsidR="009A7839" w:rsidRDefault="009A7839" w:rsidP="008E4C7C">
      <w:pPr>
        <w:pStyle w:val="Ttulo2"/>
        <w:spacing w:line="360" w:lineRule="auto"/>
      </w:pPr>
    </w:p>
    <w:p w14:paraId="14323432" w14:textId="582E3AC2" w:rsidR="009A7839" w:rsidRPr="005167F0" w:rsidRDefault="003A7B73" w:rsidP="005167F0">
      <w:pPr>
        <w:pStyle w:val="Ttulo2"/>
      </w:pPr>
      <w:bookmarkStart w:id="5" w:name="_Toc153463691"/>
      <w:r w:rsidRPr="005167F0">
        <w:t>Wireshark</w:t>
      </w:r>
      <w:bookmarkEnd w:id="5"/>
    </w:p>
    <w:p w14:paraId="65092227" w14:textId="77777777" w:rsidR="009A7839" w:rsidRDefault="009A7839" w:rsidP="008E4C7C">
      <w:r>
        <w:t>Wireshark es una herramienta muy conocida dentro de los analizadores de protocolos (</w:t>
      </w:r>
      <w:proofErr w:type="spellStart"/>
      <w:r>
        <w:rPr>
          <w:i/>
        </w:rPr>
        <w:t>sniffers</w:t>
      </w:r>
      <w:proofErr w:type="spellEnd"/>
      <w:r>
        <w:t xml:space="preserve">) que permite leer la información contenida dentro de los distintos </w:t>
      </w:r>
      <w:proofErr w:type="spellStart"/>
      <w:r>
        <w:t>PDU’s</w:t>
      </w:r>
      <w:proofErr w:type="spellEnd"/>
      <w:r>
        <w:t xml:space="preserve"> de un paquete que viaja por la red. A </w:t>
      </w:r>
      <w:proofErr w:type="gramStart"/>
      <w:r>
        <w:t>continuación</w:t>
      </w:r>
      <w:proofErr w:type="gramEnd"/>
      <w:r>
        <w:t xml:space="preserve"> mostraremos un ejemplo de una trama (Capa 2) capturada con Wireshark.</w:t>
      </w:r>
    </w:p>
    <w:p w14:paraId="2A7010A7" w14:textId="77777777" w:rsidR="009A7839" w:rsidRDefault="009A7839" w:rsidP="008E4C7C"/>
    <w:p w14:paraId="283BB262" w14:textId="77777777" w:rsidR="009A7839" w:rsidRDefault="009A7839" w:rsidP="008E4C7C">
      <w:r>
        <w:t xml:space="preserve">Observe la siguiente trama capturada con la herramienta </w:t>
      </w:r>
      <w:proofErr w:type="spellStart"/>
      <w:proofErr w:type="gramStart"/>
      <w:r>
        <w:t>wireshark</w:t>
      </w:r>
      <w:proofErr w:type="spellEnd"/>
      <w:r>
        <w:t xml:space="preserve"> :</w:t>
      </w:r>
      <w:proofErr w:type="gramEnd"/>
    </w:p>
    <w:p w14:paraId="64358BF6" w14:textId="77777777" w:rsidR="0048171D" w:rsidRDefault="0072671F" w:rsidP="0048171D">
      <w:pPr>
        <w:keepNext/>
        <w:jc w:val="center"/>
      </w:pPr>
      <w:r w:rsidRPr="00BF61D2">
        <w:rPr>
          <w:noProof/>
        </w:rPr>
        <w:drawing>
          <wp:inline distT="0" distB="0" distL="0" distR="0" wp14:anchorId="06893322" wp14:editId="587B5513">
            <wp:extent cx="4373880" cy="1097995"/>
            <wp:effectExtent l="0" t="0" r="7620" b="6985"/>
            <wp:docPr id="386972413" name="Imagen 386972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724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0672" cy="109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4FC9" w14:textId="4046DE7E" w:rsidR="0072671F" w:rsidRDefault="0048171D" w:rsidP="0048171D">
      <w:pPr>
        <w:pStyle w:val="Descripcin"/>
        <w:jc w:val="center"/>
      </w:pPr>
      <w:r>
        <w:t xml:space="preserve">Imagen </w:t>
      </w:r>
      <w:fldSimple w:instr=" SEQ Imagen \* ARABIC ">
        <w:r>
          <w:rPr>
            <w:noProof/>
          </w:rPr>
          <w:t>1</w:t>
        </w:r>
      </w:fldSimple>
      <w:r>
        <w:t xml:space="preserve"> </w:t>
      </w:r>
      <w:r w:rsidRPr="00052E9A">
        <w:t xml:space="preserve">trama capturada con la herramienta </w:t>
      </w:r>
      <w:proofErr w:type="spellStart"/>
      <w:r w:rsidRPr="00052E9A">
        <w:t>wireshark</w:t>
      </w:r>
      <w:proofErr w:type="spellEnd"/>
    </w:p>
    <w:p w14:paraId="43C0555B" w14:textId="2873C069" w:rsidR="009A7839" w:rsidRDefault="009A7839" w:rsidP="0072671F">
      <w:r>
        <w:t xml:space="preserve">Ésta trama puede ser </w:t>
      </w:r>
      <w:proofErr w:type="spellStart"/>
      <w:r>
        <w:t>desencapsulada</w:t>
      </w:r>
      <w:proofErr w:type="spellEnd"/>
      <w:r>
        <w:t xml:space="preserve"> de la siguiente manera:</w:t>
      </w:r>
    </w:p>
    <w:p w14:paraId="7EB209F2" w14:textId="05123B15" w:rsidR="009A7839" w:rsidRPr="00836614" w:rsidRDefault="009A7839" w:rsidP="00836614">
      <w:pPr>
        <w:pStyle w:val="Prrafodelista"/>
        <w:numPr>
          <w:ilvl w:val="0"/>
          <w:numId w:val="35"/>
        </w:numPr>
        <w:rPr>
          <w:rFonts w:eastAsia="Arial"/>
          <w:sz w:val="24"/>
        </w:rPr>
      </w:pPr>
      <w:r>
        <w:t>Trama Ethernet2 (Capa de Enlace de Datos)</w:t>
      </w:r>
    </w:p>
    <w:p w14:paraId="7F51B732" w14:textId="77777777" w:rsidR="00D83353" w:rsidRPr="00D83353" w:rsidRDefault="009A7839" w:rsidP="008E4C7C">
      <w:pPr>
        <w:pStyle w:val="Prrafodelista"/>
        <w:numPr>
          <w:ilvl w:val="0"/>
          <w:numId w:val="19"/>
        </w:numPr>
        <w:rPr>
          <w:rFonts w:ascii="Courier New" w:eastAsia="Courier New" w:hAnsi="Courier New"/>
          <w:sz w:val="24"/>
        </w:rPr>
      </w:pPr>
      <w:r>
        <w:t>MAC Destino: 00:21:9</w:t>
      </w:r>
      <w:proofErr w:type="gramStart"/>
      <w:r>
        <w:t>b:ea</w:t>
      </w:r>
      <w:proofErr w:type="gramEnd"/>
      <w:r>
        <w:t xml:space="preserve">:8a:7c  </w:t>
      </w:r>
    </w:p>
    <w:p w14:paraId="4ACE2597" w14:textId="26FF3C7F" w:rsidR="00D83353" w:rsidRPr="00D83353" w:rsidRDefault="00D83353" w:rsidP="00D83353">
      <w:pPr>
        <w:ind w:left="720" w:firstLine="0"/>
        <w:rPr>
          <w:rFonts w:ascii="Courier New" w:eastAsia="Courier New" w:hAnsi="Courier New"/>
          <w:sz w:val="24"/>
        </w:rPr>
      </w:pPr>
      <w:r w:rsidRPr="00D83353">
        <w:rPr>
          <w:rFonts w:ascii="Courier New" w:eastAsia="Courier New" w:hAnsi="Courier New"/>
        </w:rPr>
        <w:t>O</w:t>
      </w:r>
      <w:r>
        <w:rPr>
          <w:rFonts w:ascii="Courier New" w:eastAsia="Courier New" w:hAnsi="Courier New"/>
        </w:rPr>
        <w:tab/>
      </w:r>
      <w:r w:rsidR="009A7839">
        <w:t xml:space="preserve">MAC Origen: </w:t>
      </w:r>
      <w:proofErr w:type="gramStart"/>
      <w:r w:rsidR="009A7839">
        <w:t>00:19:e</w:t>
      </w:r>
      <w:proofErr w:type="gramEnd"/>
      <w:r w:rsidR="009A7839">
        <w:t xml:space="preserve">4:b9:64:b1 </w:t>
      </w:r>
    </w:p>
    <w:p w14:paraId="469DEED6" w14:textId="1FD580C5" w:rsidR="009A7839" w:rsidRDefault="009A7839" w:rsidP="00D83353">
      <w:pPr>
        <w:ind w:firstLine="348"/>
      </w:pPr>
      <w:r>
        <w:rPr>
          <w:rFonts w:ascii="Courier New" w:eastAsia="Courier New" w:hAnsi="Courier New"/>
        </w:rPr>
        <w:t>o</w:t>
      </w:r>
      <w:r>
        <w:tab/>
        <w:t>Tipo</w:t>
      </w:r>
      <w:r w:rsidR="00D83353">
        <w:t xml:space="preserve"> </w:t>
      </w:r>
      <w:r>
        <w:t>de trama: IP(0x800)</w:t>
      </w:r>
    </w:p>
    <w:p w14:paraId="43E3CD97" w14:textId="25206809" w:rsidR="009A7839" w:rsidRPr="005A2030" w:rsidRDefault="009A7839" w:rsidP="005A2030">
      <w:pPr>
        <w:pStyle w:val="Prrafodelista"/>
        <w:numPr>
          <w:ilvl w:val="1"/>
          <w:numId w:val="20"/>
        </w:numPr>
        <w:rPr>
          <w:rFonts w:ascii="Courier New" w:eastAsia="Courier New" w:hAnsi="Courier New"/>
        </w:rPr>
      </w:pPr>
      <w:proofErr w:type="spellStart"/>
      <w:r>
        <w:t>Trailer</w:t>
      </w:r>
      <w:proofErr w:type="spellEnd"/>
      <w:r>
        <w:t>: 000000000000</w:t>
      </w:r>
    </w:p>
    <w:p w14:paraId="2C7DECC4" w14:textId="5F4925EE" w:rsidR="009A7839" w:rsidRPr="00836614" w:rsidRDefault="009A7839" w:rsidP="00836614">
      <w:pPr>
        <w:pStyle w:val="Prrafodelista"/>
        <w:numPr>
          <w:ilvl w:val="0"/>
          <w:numId w:val="34"/>
        </w:numPr>
        <w:rPr>
          <w:rFonts w:eastAsia="Arial"/>
          <w:sz w:val="24"/>
        </w:rPr>
      </w:pPr>
      <w:r>
        <w:t>Paquete IP (Capa de Red)</w:t>
      </w:r>
    </w:p>
    <w:p w14:paraId="3588949A" w14:textId="2095F991" w:rsidR="009A7839" w:rsidRPr="006E11FD" w:rsidRDefault="006E11FD" w:rsidP="006E11FD">
      <w:pPr>
        <w:rPr>
          <w:rFonts w:ascii="Courier New" w:eastAsia="Courier New" w:hAnsi="Courier New"/>
          <w:sz w:val="24"/>
        </w:rPr>
      </w:pPr>
      <w:r w:rsidRPr="006E11FD">
        <w:rPr>
          <w:rFonts w:ascii="Courier New" w:eastAsia="Courier New" w:hAnsi="Courier New"/>
          <w:sz w:val="24"/>
        </w:rPr>
        <w:t>o</w:t>
      </w:r>
      <w:r>
        <w:t xml:space="preserve"> </w:t>
      </w:r>
      <w:r>
        <w:tab/>
      </w:r>
      <w:r w:rsidR="009A7839">
        <w:t>Versión: 4</w:t>
      </w:r>
    </w:p>
    <w:p w14:paraId="1705B0C3" w14:textId="6571B987" w:rsidR="009A7839" w:rsidRPr="006E11FD" w:rsidRDefault="006E11FD" w:rsidP="006E11FD">
      <w:pPr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o</w:t>
      </w:r>
      <w:r>
        <w:t xml:space="preserve"> </w:t>
      </w:r>
      <w:r>
        <w:tab/>
      </w:r>
      <w:r w:rsidR="009A7839">
        <w:t xml:space="preserve">Longitud encabezado: 5 (palabras de 32 bits=20 bytes) </w:t>
      </w:r>
      <w:r w:rsidR="009A7839" w:rsidRPr="006E11FD">
        <w:rPr>
          <w:rFonts w:ascii="Courier New" w:eastAsia="Courier New" w:hAnsi="Courier New"/>
          <w:sz w:val="24"/>
        </w:rPr>
        <w:t xml:space="preserve">o </w:t>
      </w:r>
      <w:r w:rsidR="009A7839">
        <w:t>TOS: 0</w:t>
      </w:r>
    </w:p>
    <w:p w14:paraId="505AE5C2" w14:textId="77777777" w:rsidR="009A7839" w:rsidRDefault="009A7839" w:rsidP="008E4C7C">
      <w:proofErr w:type="gramStart"/>
      <w:r>
        <w:rPr>
          <w:rFonts w:ascii="Courier New" w:eastAsia="Courier New" w:hAnsi="Courier New"/>
          <w:sz w:val="24"/>
        </w:rPr>
        <w:t xml:space="preserve">o  </w:t>
      </w:r>
      <w:r>
        <w:t>Longitud</w:t>
      </w:r>
      <w:proofErr w:type="gramEnd"/>
      <w:r>
        <w:t xml:space="preserve"> total del paquete: 40 palabras de 32 bits(0028)=160 bytes</w:t>
      </w:r>
    </w:p>
    <w:p w14:paraId="4A2D10CD" w14:textId="77777777" w:rsidR="009A7839" w:rsidRDefault="009A7839" w:rsidP="008E4C7C">
      <w:proofErr w:type="gramStart"/>
      <w:r>
        <w:rPr>
          <w:rFonts w:ascii="Courier New" w:eastAsia="Courier New" w:hAnsi="Courier New"/>
          <w:sz w:val="24"/>
        </w:rPr>
        <w:t xml:space="preserve">o  </w:t>
      </w:r>
      <w:r>
        <w:t>Identificador</w:t>
      </w:r>
      <w:proofErr w:type="gramEnd"/>
      <w:r>
        <w:t>: 32301(0x7e2d)</w:t>
      </w:r>
    </w:p>
    <w:p w14:paraId="3DEA73B2" w14:textId="77777777" w:rsidR="009A7839" w:rsidRDefault="009A7839" w:rsidP="008E4C7C">
      <w:proofErr w:type="gramStart"/>
      <w:r>
        <w:rPr>
          <w:rFonts w:ascii="Courier New" w:eastAsia="Courier New" w:hAnsi="Courier New"/>
          <w:sz w:val="24"/>
        </w:rPr>
        <w:t xml:space="preserve">o  </w:t>
      </w:r>
      <w:r>
        <w:t>Banderas</w:t>
      </w:r>
      <w:proofErr w:type="gramEnd"/>
      <w:r>
        <w:t>: No fragmentar (0x04)</w:t>
      </w:r>
    </w:p>
    <w:p w14:paraId="66654ABB" w14:textId="77777777" w:rsidR="009A7839" w:rsidRDefault="009A7839" w:rsidP="008E4C7C">
      <w:proofErr w:type="spellStart"/>
      <w:proofErr w:type="gramStart"/>
      <w:r>
        <w:rPr>
          <w:rFonts w:ascii="Courier New" w:eastAsia="Courier New" w:hAnsi="Courier New"/>
          <w:sz w:val="24"/>
        </w:rPr>
        <w:t>o</w:t>
      </w:r>
      <w:proofErr w:type="spellEnd"/>
      <w:r>
        <w:rPr>
          <w:rFonts w:ascii="Courier New" w:eastAsia="Courier New" w:hAnsi="Courier New"/>
          <w:sz w:val="24"/>
        </w:rPr>
        <w:t xml:space="preserve">  </w:t>
      </w:r>
      <w:r>
        <w:t>Offset</w:t>
      </w:r>
      <w:proofErr w:type="gramEnd"/>
      <w:r>
        <w:t>: 0(0x00)</w:t>
      </w:r>
    </w:p>
    <w:p w14:paraId="56F0C452" w14:textId="77777777" w:rsidR="009A7839" w:rsidRDefault="009A7839" w:rsidP="008E4C7C">
      <w:proofErr w:type="gramStart"/>
      <w:r>
        <w:rPr>
          <w:rFonts w:ascii="Courier New" w:eastAsia="Courier New" w:hAnsi="Courier New"/>
          <w:sz w:val="24"/>
        </w:rPr>
        <w:t xml:space="preserve">o  </w:t>
      </w:r>
      <w:r>
        <w:t>TTL</w:t>
      </w:r>
      <w:proofErr w:type="gramEnd"/>
      <w:r>
        <w:t>: 60 (0x3c)</w:t>
      </w:r>
    </w:p>
    <w:p w14:paraId="6DA85634" w14:textId="77777777" w:rsidR="009A7839" w:rsidRDefault="009A7839" w:rsidP="008E4C7C">
      <w:proofErr w:type="gramStart"/>
      <w:r>
        <w:rPr>
          <w:rFonts w:ascii="Courier New" w:eastAsia="Courier New" w:hAnsi="Courier New"/>
          <w:sz w:val="24"/>
        </w:rPr>
        <w:t xml:space="preserve">o  </w:t>
      </w:r>
      <w:r>
        <w:t>Protocolo</w:t>
      </w:r>
      <w:proofErr w:type="gramEnd"/>
      <w:r>
        <w:t>: TCP (0x06) //RFC 1340</w:t>
      </w:r>
    </w:p>
    <w:p w14:paraId="6DFFEF9D" w14:textId="2D0D3DDD" w:rsidR="009A7839" w:rsidRPr="006E11FD" w:rsidRDefault="006E11FD" w:rsidP="006E11FD">
      <w:pPr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o</w:t>
      </w:r>
      <w:r>
        <w:t xml:space="preserve"> </w:t>
      </w:r>
      <w:r>
        <w:tab/>
      </w:r>
      <w:proofErr w:type="spellStart"/>
      <w:r w:rsidR="009A7839">
        <w:t>Checksum</w:t>
      </w:r>
      <w:proofErr w:type="spellEnd"/>
      <w:r w:rsidR="009A7839">
        <w:t>: 0x419a</w:t>
      </w:r>
    </w:p>
    <w:p w14:paraId="0E985B71" w14:textId="77777777" w:rsidR="009A7839" w:rsidRDefault="009A7839" w:rsidP="008E4C7C">
      <w:pPr>
        <w:sectPr w:rsidR="009A7839">
          <w:pgSz w:w="12240" w:h="15840"/>
          <w:pgMar w:top="700" w:right="1440" w:bottom="364" w:left="1440" w:header="0" w:footer="0" w:gutter="0"/>
          <w:cols w:space="0" w:equalWidth="0">
            <w:col w:w="9360"/>
          </w:cols>
          <w:docGrid w:linePitch="360"/>
        </w:sectPr>
      </w:pPr>
    </w:p>
    <w:p w14:paraId="04F913EE" w14:textId="77777777" w:rsidR="009A7839" w:rsidRDefault="009A7839" w:rsidP="008E4C7C">
      <w:bookmarkStart w:id="6" w:name="page2"/>
      <w:bookmarkEnd w:id="6"/>
    </w:p>
    <w:p w14:paraId="2227515A" w14:textId="14B5EB8E" w:rsidR="009A7839" w:rsidRPr="0032761D" w:rsidRDefault="0032761D" w:rsidP="0032761D">
      <w:pPr>
        <w:ind w:left="0" w:firstLine="0"/>
        <w:rPr>
          <w:rFonts w:ascii="Courier New" w:eastAsia="Courier New" w:hAnsi="Courier New"/>
        </w:rPr>
      </w:pPr>
      <w:r>
        <w:rPr>
          <w:rFonts w:ascii="Courier New" w:eastAsia="Courier New" w:hAnsi="Courier New"/>
          <w:sz w:val="24"/>
        </w:rPr>
        <w:t>o</w:t>
      </w:r>
      <w:r>
        <w:t xml:space="preserve"> </w:t>
      </w:r>
      <w:r>
        <w:tab/>
      </w:r>
      <w:r w:rsidR="009A7839">
        <w:t>IP Origen: 187.141.1.146 (bb8d0192)</w:t>
      </w:r>
    </w:p>
    <w:p w14:paraId="5968AD94" w14:textId="6A679008" w:rsidR="009A7839" w:rsidRPr="0032761D" w:rsidRDefault="0032761D" w:rsidP="0032761D">
      <w:pPr>
        <w:ind w:left="0" w:firstLine="0"/>
        <w:rPr>
          <w:rFonts w:ascii="Courier New" w:eastAsia="Courier New" w:hAnsi="Courier New"/>
        </w:rPr>
      </w:pPr>
      <w:r>
        <w:rPr>
          <w:rFonts w:ascii="Courier New" w:eastAsia="Courier New" w:hAnsi="Courier New"/>
          <w:sz w:val="24"/>
        </w:rPr>
        <w:t>o</w:t>
      </w:r>
      <w:r>
        <w:t xml:space="preserve"> </w:t>
      </w:r>
      <w:r>
        <w:tab/>
      </w:r>
      <w:r w:rsidR="009A7839">
        <w:t>IP destino: 192.168.1.65 (c0a80141)</w:t>
      </w:r>
    </w:p>
    <w:p w14:paraId="3D8F49DE" w14:textId="77777777" w:rsidR="009A7839" w:rsidRDefault="009A7839" w:rsidP="00FF10B4">
      <w:pPr>
        <w:ind w:left="0" w:firstLine="0"/>
      </w:pPr>
    </w:p>
    <w:p w14:paraId="3D11916E" w14:textId="77777777" w:rsidR="009A7839" w:rsidRPr="00836614" w:rsidRDefault="009A7839" w:rsidP="00836614">
      <w:pPr>
        <w:pStyle w:val="Prrafodelista"/>
        <w:numPr>
          <w:ilvl w:val="0"/>
          <w:numId w:val="33"/>
        </w:numPr>
        <w:rPr>
          <w:rFonts w:eastAsia="Arial"/>
          <w:sz w:val="24"/>
        </w:rPr>
      </w:pPr>
      <w:r>
        <w:t>Segmento TCP (capa de Transporte)</w:t>
      </w:r>
    </w:p>
    <w:p w14:paraId="6605033F" w14:textId="77777777" w:rsidR="009A7839" w:rsidRDefault="009A7839" w:rsidP="008E4C7C"/>
    <w:p w14:paraId="695A835E" w14:textId="77777777" w:rsidR="009A7839" w:rsidRPr="008E4C7C" w:rsidRDefault="009A7839" w:rsidP="008E4C7C">
      <w:pPr>
        <w:pStyle w:val="Prrafodelista"/>
        <w:numPr>
          <w:ilvl w:val="1"/>
          <w:numId w:val="24"/>
        </w:numPr>
        <w:rPr>
          <w:rFonts w:ascii="Courier New" w:eastAsia="Courier New" w:hAnsi="Courier New"/>
          <w:sz w:val="24"/>
        </w:rPr>
      </w:pPr>
      <w:r>
        <w:t>Puerto Origen: 80 (0x0050) //http RFC 1340</w:t>
      </w:r>
    </w:p>
    <w:p w14:paraId="506E942D" w14:textId="77777777" w:rsidR="009A7839" w:rsidRPr="008E4C7C" w:rsidRDefault="009A7839" w:rsidP="008E4C7C">
      <w:pPr>
        <w:pStyle w:val="Prrafodelista"/>
        <w:numPr>
          <w:ilvl w:val="1"/>
          <w:numId w:val="25"/>
        </w:numPr>
        <w:rPr>
          <w:rFonts w:ascii="Courier New" w:eastAsia="Courier New" w:hAnsi="Courier New"/>
          <w:sz w:val="24"/>
        </w:rPr>
      </w:pPr>
      <w:r>
        <w:t>Puerto Destino: 50207 (0xc41f)</w:t>
      </w:r>
    </w:p>
    <w:p w14:paraId="3D3752D2" w14:textId="77777777" w:rsidR="009A7839" w:rsidRPr="008E4C7C" w:rsidRDefault="009A7839" w:rsidP="008E4C7C">
      <w:pPr>
        <w:pStyle w:val="Prrafodelista"/>
        <w:numPr>
          <w:ilvl w:val="1"/>
          <w:numId w:val="26"/>
        </w:numPr>
        <w:rPr>
          <w:rFonts w:ascii="Courier New" w:eastAsia="Courier New" w:hAnsi="Courier New"/>
          <w:sz w:val="24"/>
        </w:rPr>
      </w:pPr>
      <w:r>
        <w:t>Número de secuencia: 2663056377 (0x9ebb03f9)</w:t>
      </w:r>
    </w:p>
    <w:p w14:paraId="24C9AA3B" w14:textId="60EB337A" w:rsidR="009A7839" w:rsidRPr="00FF10B4" w:rsidRDefault="009A7839" w:rsidP="00FF10B4">
      <w:pPr>
        <w:pStyle w:val="Prrafodelista"/>
        <w:numPr>
          <w:ilvl w:val="1"/>
          <w:numId w:val="27"/>
        </w:numPr>
        <w:rPr>
          <w:rFonts w:ascii="Courier New" w:eastAsia="Courier New" w:hAnsi="Courier New"/>
          <w:sz w:val="24"/>
        </w:rPr>
      </w:pPr>
      <w:r>
        <w:t>Número de acuse: 4277525949 (0xfef5ddbd)</w:t>
      </w:r>
    </w:p>
    <w:p w14:paraId="4214B8C3" w14:textId="1134A38B" w:rsidR="009A7839" w:rsidRPr="00FF10B4" w:rsidRDefault="009A7839" w:rsidP="00FF10B4">
      <w:pPr>
        <w:pStyle w:val="Prrafodelista"/>
        <w:numPr>
          <w:ilvl w:val="1"/>
          <w:numId w:val="28"/>
        </w:numPr>
        <w:rPr>
          <w:rFonts w:ascii="Courier New" w:eastAsia="Courier New" w:hAnsi="Courier New"/>
          <w:sz w:val="24"/>
        </w:rPr>
      </w:pPr>
      <w:r>
        <w:t>Longitud de encabezado: 20 bytes (0x05)</w:t>
      </w:r>
    </w:p>
    <w:p w14:paraId="4C5A8E33" w14:textId="3FC3C41F" w:rsidR="00836614" w:rsidRPr="00836614" w:rsidRDefault="00836614" w:rsidP="00836614">
      <w:pPr>
        <w:pStyle w:val="Prrafodelista"/>
        <w:ind w:left="721" w:firstLine="0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sz w:val="24"/>
          <w14:ligatures w14:val="none"/>
        </w:rPr>
        <w:t>o</w:t>
      </w:r>
      <w:r>
        <w:t xml:space="preserve"> </w:t>
      </w:r>
      <w:r>
        <w:tab/>
      </w:r>
      <w:r w:rsidR="009A7839">
        <w:t>Banderas: 0x11 (ACK + FIN)</w:t>
      </w:r>
    </w:p>
    <w:p w14:paraId="568E6753" w14:textId="4A573371" w:rsidR="009A7839" w:rsidRDefault="009A7839" w:rsidP="00836614">
      <w:pPr>
        <w:pStyle w:val="Prrafodelista"/>
        <w:ind w:left="721" w:firstLine="0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4A8AA1BA" wp14:editId="6C63ED91">
                <wp:simplePos x="0" y="0"/>
                <wp:positionH relativeFrom="column">
                  <wp:posOffset>1765935</wp:posOffset>
                </wp:positionH>
                <wp:positionV relativeFrom="paragraph">
                  <wp:posOffset>-467360</wp:posOffset>
                </wp:positionV>
                <wp:extent cx="381000" cy="0"/>
                <wp:effectExtent l="13335" t="12065" r="5715" b="6985"/>
                <wp:wrapNone/>
                <wp:docPr id="928794300" name="Conector recto 928794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11D62" id="Conector recto 928794300" o:spid="_x0000_s1026" style="position:absolute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05pt,-36.8pt" to="169.05pt,-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436B3510" wp14:editId="0FA9D780">
                <wp:simplePos x="0" y="0"/>
                <wp:positionH relativeFrom="column">
                  <wp:posOffset>1765935</wp:posOffset>
                </wp:positionH>
                <wp:positionV relativeFrom="paragraph">
                  <wp:posOffset>-296545</wp:posOffset>
                </wp:positionV>
                <wp:extent cx="457200" cy="0"/>
                <wp:effectExtent l="13335" t="11430" r="5715" b="7620"/>
                <wp:wrapNone/>
                <wp:docPr id="1347375906" name="Conector recto 1347375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20349" id="Conector recto 1347375906" o:spid="_x0000_s1026" style="position:absolute;z-index:-251658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05pt,-23.35pt" to="175.05pt,-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02DF6E26" wp14:editId="5FBA7132">
                <wp:simplePos x="0" y="0"/>
                <wp:positionH relativeFrom="column">
                  <wp:posOffset>1765935</wp:posOffset>
                </wp:positionH>
                <wp:positionV relativeFrom="paragraph">
                  <wp:posOffset>-6985</wp:posOffset>
                </wp:positionV>
                <wp:extent cx="533400" cy="0"/>
                <wp:effectExtent l="13335" t="5715" r="5715" b="13335"/>
                <wp:wrapNone/>
                <wp:docPr id="1252815679" name="Conector recto 1252815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C5639" id="Conector recto 1252815679" o:spid="_x0000_s1026" style="position:absolute;z-index:-2516582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05pt,-.55pt" to="181.0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" strokeweight=".72pt"/>
            </w:pict>
          </mc:Fallback>
        </mc:AlternateContent>
      </w:r>
      <w:r w:rsidR="00836614" w:rsidRPr="00836614">
        <w:rPr>
          <w:noProof/>
        </w:rPr>
        <w:t xml:space="preserve"> </w:t>
      </w:r>
      <w:r w:rsidR="00836614" w:rsidRPr="00836614">
        <w:rPr>
          <w:rFonts w:ascii="Times New Roman" w:eastAsia="Times New Roman" w:hAnsi="Times New Roman"/>
          <w:noProof/>
        </w:rPr>
        <w:drawing>
          <wp:inline distT="0" distB="0" distL="0" distR="0" wp14:anchorId="6C4F2E05" wp14:editId="47B9E51A">
            <wp:extent cx="4274820" cy="1512004"/>
            <wp:effectExtent l="0" t="0" r="0" b="0"/>
            <wp:docPr id="845870123" name="Imagen 84587012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70123" name="Imagen 1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1131" cy="153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9812" w14:textId="77777777" w:rsidR="00FF10B4" w:rsidRPr="00FF10B4" w:rsidRDefault="009A7839" w:rsidP="008E4C7C">
      <w:pPr>
        <w:pStyle w:val="Prrafodelista"/>
        <w:numPr>
          <w:ilvl w:val="0"/>
          <w:numId w:val="31"/>
        </w:numPr>
        <w:rPr>
          <w:rFonts w:ascii="Courier New" w:eastAsia="Courier New" w:hAnsi="Courier New"/>
          <w:sz w:val="24"/>
        </w:rPr>
      </w:pPr>
      <w:r>
        <w:t xml:space="preserve">Tamaño ventana: 6809 (0x1a99) </w:t>
      </w:r>
    </w:p>
    <w:p w14:paraId="301EADF3" w14:textId="58115A35" w:rsidR="009A7839" w:rsidRPr="008E4C7C" w:rsidRDefault="009A7839" w:rsidP="00FF10B4">
      <w:pPr>
        <w:pStyle w:val="Prrafodelista"/>
        <w:ind w:left="721" w:firstLine="0"/>
        <w:rPr>
          <w:rFonts w:ascii="Courier New" w:eastAsia="Courier New" w:hAnsi="Courier New"/>
          <w:sz w:val="24"/>
        </w:rPr>
      </w:pPr>
      <w:r w:rsidRPr="008E4C7C">
        <w:rPr>
          <w:rFonts w:ascii="Courier New" w:eastAsia="Courier New" w:hAnsi="Courier New"/>
          <w:sz w:val="24"/>
        </w:rPr>
        <w:t xml:space="preserve">o </w:t>
      </w:r>
      <w:proofErr w:type="spellStart"/>
      <w:r>
        <w:t>Checksum</w:t>
      </w:r>
      <w:proofErr w:type="spellEnd"/>
      <w:r>
        <w:t>: 0xd259</w:t>
      </w:r>
    </w:p>
    <w:p w14:paraId="2404121B" w14:textId="77777777" w:rsidR="009A7839" w:rsidRDefault="009A7839" w:rsidP="008E4C7C"/>
    <w:p w14:paraId="21CA5B9F" w14:textId="77777777" w:rsidR="00881DD7" w:rsidRDefault="00881DD7" w:rsidP="008E4C7C"/>
    <w:p w14:paraId="4D8BC8B5" w14:textId="45BA93F1" w:rsidR="00F26C92" w:rsidRDefault="00F26C92" w:rsidP="009F6483">
      <w:pPr>
        <w:ind w:left="0" w:firstLine="0"/>
        <w:rPr>
          <w:rFonts w:ascii="Times New Roman" w:hAnsi="Times New Roman" w:cs="Times New Roman"/>
        </w:rPr>
      </w:pPr>
      <w:r>
        <w:br w:type="page"/>
      </w:r>
    </w:p>
    <w:p w14:paraId="6B67C487" w14:textId="7FD7C5FC" w:rsidR="00CA07E2" w:rsidRDefault="00CA07E2" w:rsidP="00391747">
      <w:pPr>
        <w:pStyle w:val="Ttulo1"/>
      </w:pPr>
      <w:bookmarkStart w:id="7" w:name="_Toc153463692"/>
      <w:r>
        <w:lastRenderedPageBreak/>
        <w:t>De</w:t>
      </w:r>
      <w:r w:rsidRPr="00CA07E2">
        <w:rPr>
          <w:rStyle w:val="Ttulo1Car"/>
        </w:rPr>
        <w:t>s</w:t>
      </w:r>
      <w:r>
        <w:t>arrollo:</w:t>
      </w:r>
      <w:bookmarkEnd w:id="7"/>
    </w:p>
    <w:p w14:paraId="06EB5EFD" w14:textId="77777777" w:rsidR="00CA07E2" w:rsidRDefault="00CA07E2" w:rsidP="0048171D">
      <w:pPr>
        <w:pStyle w:val="Ttulo1"/>
      </w:pPr>
      <w:bookmarkStart w:id="8" w:name="_Toc153463693"/>
      <w:r>
        <w:t>Uso de Wireshark para examinar las tramas de Ethernet</w:t>
      </w:r>
      <w:bookmarkEnd w:id="8"/>
    </w:p>
    <w:p w14:paraId="0004CF1A" w14:textId="77777777" w:rsidR="00322AE3" w:rsidRPr="00322AE3" w:rsidRDefault="00322AE3" w:rsidP="00322AE3">
      <w:pPr>
        <w:spacing w:line="240" w:lineRule="auto"/>
        <w:ind w:left="0" w:right="0" w:firstLine="0"/>
        <w:rPr>
          <w:rFonts w:ascii="Georgia" w:hAnsi="Georgia" w:cs="Georgia"/>
          <w:sz w:val="18"/>
          <w:szCs w:val="18"/>
        </w:rPr>
      </w:pPr>
      <w:r w:rsidRPr="00322AE3">
        <w:rPr>
          <w:rFonts w:ascii="Georgia" w:hAnsi="Georgia" w:cs="Georgia"/>
          <w:b/>
          <w:bCs/>
          <w:sz w:val="18"/>
          <w:szCs w:val="18"/>
        </w:rPr>
        <w:t xml:space="preserve">Paso 1: Revisar las descripciones y las longitudes de los campos de encabezado de Ethernet II </w:t>
      </w:r>
    </w:p>
    <w:p w14:paraId="0EA7D1C7" w14:textId="6CAB66D1" w:rsidR="00CA07E2" w:rsidRDefault="009F6483" w:rsidP="008E4C7C">
      <w:r w:rsidRPr="009F6483">
        <w:rPr>
          <w:noProof/>
        </w:rPr>
        <w:drawing>
          <wp:inline distT="0" distB="0" distL="0" distR="0" wp14:anchorId="069457AA" wp14:editId="1AEC824E">
            <wp:extent cx="5612130" cy="939165"/>
            <wp:effectExtent l="0" t="0" r="7620" b="0"/>
            <wp:docPr id="1746960038" name="Imagen 1746960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600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CC3E" w14:textId="77777777" w:rsidR="00C7076A" w:rsidRPr="00C7076A" w:rsidRDefault="00C7076A" w:rsidP="00C7076A">
      <w:pPr>
        <w:spacing w:line="240" w:lineRule="auto"/>
        <w:ind w:left="0" w:right="0" w:firstLine="0"/>
        <w:rPr>
          <w:rFonts w:ascii="Georgia" w:hAnsi="Georgia" w:cs="Georgia"/>
          <w:sz w:val="18"/>
          <w:szCs w:val="18"/>
        </w:rPr>
      </w:pPr>
      <w:r w:rsidRPr="00C7076A">
        <w:rPr>
          <w:rFonts w:ascii="Georgia" w:hAnsi="Georgia" w:cs="Georgia"/>
          <w:b/>
          <w:bCs/>
          <w:sz w:val="18"/>
          <w:szCs w:val="18"/>
        </w:rPr>
        <w:t xml:space="preserve">Paso 2: Examinar el contenido de encabezado de Ethernet II de una solicitud de ARP </w:t>
      </w:r>
    </w:p>
    <w:p w14:paraId="7EC3543C" w14:textId="51236A7E" w:rsidR="00326DC2" w:rsidRDefault="00C7076A" w:rsidP="00C7076A">
      <w:pPr>
        <w:rPr>
          <w:rFonts w:ascii="Georgia" w:hAnsi="Georgia" w:cs="Georgia"/>
          <w:sz w:val="20"/>
          <w:szCs w:val="20"/>
        </w:rPr>
      </w:pPr>
      <w:r w:rsidRPr="00C7076A">
        <w:rPr>
          <w:rFonts w:ascii="Georgia" w:hAnsi="Georgia" w:cs="Georgia"/>
          <w:sz w:val="20"/>
          <w:szCs w:val="20"/>
        </w:rPr>
        <w:t>En la tabla siguiente, se toma la primera trama de la captura de Wireshark y se muestran los</w:t>
      </w:r>
      <w:r>
        <w:rPr>
          <w:rFonts w:ascii="Georgia" w:hAnsi="Georgia" w:cs="Georgia"/>
          <w:sz w:val="20"/>
          <w:szCs w:val="20"/>
        </w:rPr>
        <w:t xml:space="preserve"> </w:t>
      </w:r>
      <w:r w:rsidRPr="00C7076A">
        <w:rPr>
          <w:rFonts w:ascii="Georgia" w:hAnsi="Georgia" w:cs="Georgia"/>
          <w:sz w:val="20"/>
          <w:szCs w:val="20"/>
        </w:rPr>
        <w:t xml:space="preserve">datos de los campos de encabezado de Ethernet II. </w:t>
      </w:r>
    </w:p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620"/>
        <w:gridCol w:w="720"/>
        <w:gridCol w:w="740"/>
        <w:gridCol w:w="120"/>
        <w:gridCol w:w="680"/>
        <w:gridCol w:w="560"/>
        <w:gridCol w:w="800"/>
        <w:gridCol w:w="120"/>
        <w:gridCol w:w="800"/>
        <w:gridCol w:w="1260"/>
        <w:gridCol w:w="1240"/>
        <w:gridCol w:w="2180"/>
      </w:tblGrid>
      <w:tr w:rsidR="00281546" w:rsidRPr="00281546" w14:paraId="49327F2B" w14:textId="77777777" w:rsidTr="00546FB8">
        <w:trPr>
          <w:trHeight w:val="137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DBE5F1"/>
            <w:vAlign w:val="bottom"/>
          </w:tcPr>
          <w:p w14:paraId="61BD3B8C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1"/>
                <w:szCs w:val="20"/>
                <w:lang w:eastAsia="es-MX"/>
                <w14:ligatures w14:val="none"/>
              </w:rPr>
            </w:pP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DBE5F1"/>
            <w:vAlign w:val="bottom"/>
          </w:tcPr>
          <w:p w14:paraId="33A24C3E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1"/>
                <w:szCs w:val="20"/>
                <w:lang w:eastAsia="es-MX"/>
                <w14:ligatures w14:val="none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shd w:val="clear" w:color="auto" w:fill="DBE5F1"/>
            <w:vAlign w:val="bottom"/>
          </w:tcPr>
          <w:p w14:paraId="7453ACF4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1"/>
                <w:szCs w:val="20"/>
                <w:lang w:eastAsia="es-MX"/>
                <w14:ligatures w14:val="none"/>
              </w:rPr>
            </w:pP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491F02F4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1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shd w:val="clear" w:color="auto" w:fill="DBE5F1"/>
            <w:vAlign w:val="bottom"/>
          </w:tcPr>
          <w:p w14:paraId="45C11D49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1"/>
                <w:szCs w:val="20"/>
                <w:lang w:eastAsia="es-MX"/>
                <w14:ligatures w14:val="none"/>
              </w:rPr>
            </w:pPr>
          </w:p>
        </w:tc>
        <w:tc>
          <w:tcPr>
            <w:tcW w:w="680" w:type="dxa"/>
            <w:tcBorders>
              <w:top w:val="single" w:sz="8" w:space="0" w:color="auto"/>
            </w:tcBorders>
            <w:shd w:val="clear" w:color="auto" w:fill="DBE5F1"/>
            <w:vAlign w:val="bottom"/>
          </w:tcPr>
          <w:p w14:paraId="1C8D60C6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1"/>
                <w:szCs w:val="20"/>
                <w:lang w:eastAsia="es-MX"/>
                <w14:ligatures w14:val="none"/>
              </w:rPr>
            </w:pPr>
          </w:p>
        </w:tc>
        <w:tc>
          <w:tcPr>
            <w:tcW w:w="560" w:type="dxa"/>
            <w:tcBorders>
              <w:top w:val="single" w:sz="8" w:space="0" w:color="auto"/>
            </w:tcBorders>
            <w:shd w:val="clear" w:color="auto" w:fill="DBE5F1"/>
            <w:vAlign w:val="bottom"/>
          </w:tcPr>
          <w:p w14:paraId="76C64AF1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1"/>
                <w:szCs w:val="20"/>
                <w:lang w:eastAsia="es-MX"/>
                <w14:ligatures w14:val="none"/>
              </w:rPr>
            </w:pPr>
          </w:p>
        </w:tc>
        <w:tc>
          <w:tcPr>
            <w:tcW w:w="80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3035F68A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1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shd w:val="clear" w:color="auto" w:fill="DBE5F1"/>
            <w:vAlign w:val="bottom"/>
          </w:tcPr>
          <w:p w14:paraId="213FD0B2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1"/>
                <w:szCs w:val="20"/>
                <w:lang w:eastAsia="es-MX"/>
                <w14:ligatures w14:val="none"/>
              </w:rPr>
            </w:pPr>
          </w:p>
        </w:tc>
        <w:tc>
          <w:tcPr>
            <w:tcW w:w="800" w:type="dxa"/>
            <w:tcBorders>
              <w:top w:val="single" w:sz="8" w:space="0" w:color="auto"/>
            </w:tcBorders>
            <w:shd w:val="clear" w:color="auto" w:fill="DBE5F1"/>
            <w:vAlign w:val="bottom"/>
          </w:tcPr>
          <w:p w14:paraId="2835F7DC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1"/>
                <w:szCs w:val="20"/>
                <w:lang w:eastAsia="es-MX"/>
                <w14:ligatures w14:val="none"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DBE5F1"/>
            <w:vAlign w:val="bottom"/>
          </w:tcPr>
          <w:p w14:paraId="3972796E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1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top w:val="single" w:sz="8" w:space="0" w:color="auto"/>
            </w:tcBorders>
            <w:shd w:val="clear" w:color="auto" w:fill="DBE5F1"/>
            <w:vAlign w:val="bottom"/>
          </w:tcPr>
          <w:p w14:paraId="77A947E0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1"/>
                <w:szCs w:val="20"/>
                <w:lang w:eastAsia="es-MX"/>
                <w14:ligatures w14:val="none"/>
              </w:rPr>
            </w:pPr>
          </w:p>
        </w:tc>
        <w:tc>
          <w:tcPr>
            <w:tcW w:w="218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34375130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1"/>
                <w:szCs w:val="20"/>
                <w:lang w:eastAsia="es-MX"/>
                <w14:ligatures w14:val="none"/>
              </w:rPr>
            </w:pPr>
          </w:p>
        </w:tc>
      </w:tr>
      <w:tr w:rsidR="00281546" w:rsidRPr="00281546" w14:paraId="7A0A053C" w14:textId="77777777" w:rsidTr="00546FB8">
        <w:trPr>
          <w:trHeight w:val="226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BE5F1"/>
            <w:vAlign w:val="bottom"/>
          </w:tcPr>
          <w:p w14:paraId="31458191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620" w:type="dxa"/>
            <w:shd w:val="clear" w:color="auto" w:fill="DBE5F1"/>
            <w:vAlign w:val="bottom"/>
          </w:tcPr>
          <w:p w14:paraId="5288758F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14:paraId="5812DFA4" w14:textId="77777777" w:rsidR="00281546" w:rsidRPr="00281546" w:rsidRDefault="00281546" w:rsidP="00281546">
            <w:pPr>
              <w:autoSpaceDE/>
              <w:autoSpaceDN/>
              <w:adjustRightInd/>
              <w:spacing w:line="226" w:lineRule="exact"/>
              <w:ind w:left="0" w:right="0" w:firstLine="0"/>
              <w:jc w:val="left"/>
              <w:rPr>
                <w:rFonts w:ascii="Georgia" w:eastAsia="Georgia" w:hAnsi="Georgia"/>
                <w:b/>
                <w:color w:val="auto"/>
                <w:w w:val="96"/>
                <w:sz w:val="20"/>
                <w:szCs w:val="20"/>
                <w:highlight w:val="white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b/>
                <w:color w:val="auto"/>
                <w:w w:val="96"/>
                <w:sz w:val="20"/>
                <w:szCs w:val="20"/>
                <w:highlight w:val="white"/>
                <w:lang w:eastAsia="es-MX"/>
                <w14:ligatures w14:val="none"/>
              </w:rPr>
              <w:t>Campo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14:paraId="671A779C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DBE5F1"/>
            <w:vAlign w:val="bottom"/>
          </w:tcPr>
          <w:p w14:paraId="7D6B7E20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680" w:type="dxa"/>
            <w:shd w:val="clear" w:color="auto" w:fill="DBE5F1"/>
            <w:vAlign w:val="bottom"/>
          </w:tcPr>
          <w:p w14:paraId="1FD28564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6A54193A" w14:textId="77777777" w:rsidR="00281546" w:rsidRPr="00281546" w:rsidRDefault="00281546" w:rsidP="00281546">
            <w:pPr>
              <w:autoSpaceDE/>
              <w:autoSpaceDN/>
              <w:adjustRightInd/>
              <w:spacing w:line="226" w:lineRule="exact"/>
              <w:ind w:left="0" w:right="0" w:firstLine="0"/>
              <w:jc w:val="left"/>
              <w:rPr>
                <w:rFonts w:ascii="Georgia" w:eastAsia="Georgia" w:hAnsi="Georgia"/>
                <w:b/>
                <w:color w:val="auto"/>
                <w:w w:val="94"/>
                <w:sz w:val="20"/>
                <w:szCs w:val="20"/>
                <w:highlight w:val="white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b/>
                <w:color w:val="auto"/>
                <w:w w:val="94"/>
                <w:sz w:val="20"/>
                <w:szCs w:val="20"/>
                <w:highlight w:val="white"/>
                <w:lang w:eastAsia="es-MX"/>
                <w14:ligatures w14:val="none"/>
              </w:rPr>
              <w:t>Valor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14:paraId="3758C659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DBE5F1"/>
            <w:vAlign w:val="bottom"/>
          </w:tcPr>
          <w:p w14:paraId="63BE1CF8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800" w:type="dxa"/>
            <w:shd w:val="clear" w:color="auto" w:fill="DBE5F1"/>
            <w:vAlign w:val="bottom"/>
          </w:tcPr>
          <w:p w14:paraId="0F6A51BB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1260" w:type="dxa"/>
            <w:shd w:val="clear" w:color="auto" w:fill="DBE5F1"/>
            <w:vAlign w:val="bottom"/>
          </w:tcPr>
          <w:p w14:paraId="7CCE1B2B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14:paraId="09F52F38" w14:textId="77777777" w:rsidR="00281546" w:rsidRPr="00281546" w:rsidRDefault="00281546" w:rsidP="00281546">
            <w:pPr>
              <w:autoSpaceDE/>
              <w:autoSpaceDN/>
              <w:adjustRightInd/>
              <w:spacing w:line="226" w:lineRule="exact"/>
              <w:ind w:left="0" w:right="0" w:firstLine="0"/>
              <w:jc w:val="left"/>
              <w:rPr>
                <w:rFonts w:ascii="Georgia" w:eastAsia="Georgia" w:hAnsi="Georgia"/>
                <w:b/>
                <w:color w:val="auto"/>
                <w:w w:val="98"/>
                <w:sz w:val="20"/>
                <w:szCs w:val="20"/>
                <w:highlight w:val="white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b/>
                <w:color w:val="auto"/>
                <w:w w:val="98"/>
                <w:sz w:val="20"/>
                <w:szCs w:val="20"/>
                <w:highlight w:val="white"/>
                <w:lang w:eastAsia="es-MX"/>
                <w14:ligatures w14:val="none"/>
              </w:rPr>
              <w:t>Descripción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14:paraId="1E212EB8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</w:tr>
      <w:tr w:rsidR="00281546" w:rsidRPr="00281546" w14:paraId="4D78100C" w14:textId="77777777" w:rsidTr="00546FB8">
        <w:trPr>
          <w:trHeight w:val="30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BE5F1"/>
            <w:vAlign w:val="bottom"/>
          </w:tcPr>
          <w:p w14:paraId="6D77B812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14:paraId="24DD6C53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14:paraId="5D916146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2D4DB251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14:paraId="18BE98E2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14:paraId="62FBC634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14:paraId="6FEFAA41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586378FF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14:paraId="7B25B25D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14:paraId="703890EB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14:paraId="451C8061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14:paraId="7175F090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549AB0A8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</w:tr>
      <w:tr w:rsidR="00281546" w:rsidRPr="00281546" w14:paraId="237A314C" w14:textId="77777777" w:rsidTr="00546FB8">
        <w:trPr>
          <w:trHeight w:val="33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20C6F3C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20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14003B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Preámbulo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54598A16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2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133FBF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No se muestra en la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1F812D06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548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A90038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Este campo contiene bits de sincronización, procesados por</w:t>
            </w:r>
          </w:p>
        </w:tc>
      </w:tr>
      <w:tr w:rsidR="00281546" w:rsidRPr="00281546" w14:paraId="445237DB" w14:textId="77777777" w:rsidTr="00546FB8">
        <w:trPr>
          <w:trHeight w:val="24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1C1F8FE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2979ED95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14:paraId="459C47A4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75489B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096F169D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2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C33046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captura.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2C1F997D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548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5022C1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el hardware de NIC.</w:t>
            </w:r>
          </w:p>
        </w:tc>
      </w:tr>
      <w:tr w:rsidR="00281546" w:rsidRPr="00281546" w14:paraId="631192E4" w14:textId="77777777" w:rsidTr="00546FB8">
        <w:trPr>
          <w:trHeight w:val="146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1359C0F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2"/>
                <w:szCs w:val="20"/>
                <w:lang w:eastAsia="es-MX"/>
                <w14:ligatures w14:val="none"/>
              </w:rPr>
            </w:pPr>
          </w:p>
        </w:tc>
        <w:tc>
          <w:tcPr>
            <w:tcW w:w="20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B0BA93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2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6F26C0D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2"/>
                <w:szCs w:val="20"/>
                <w:lang w:eastAsia="es-MX"/>
                <w14:ligatures w14:val="none"/>
              </w:rPr>
            </w:pPr>
          </w:p>
        </w:tc>
        <w:tc>
          <w:tcPr>
            <w:tcW w:w="20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27EF9D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2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20190D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2"/>
                <w:szCs w:val="20"/>
                <w:lang w:eastAsia="es-MX"/>
                <w14:ligatures w14:val="none"/>
              </w:rPr>
            </w:pPr>
          </w:p>
        </w:tc>
        <w:tc>
          <w:tcPr>
            <w:tcW w:w="548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6DD858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2"/>
                <w:szCs w:val="20"/>
                <w:lang w:eastAsia="es-MX"/>
                <w14:ligatures w14:val="none"/>
              </w:rPr>
            </w:pPr>
          </w:p>
        </w:tc>
      </w:tr>
      <w:tr w:rsidR="00281546" w:rsidRPr="00281546" w14:paraId="486BB5D6" w14:textId="77777777" w:rsidTr="00546FB8">
        <w:trPr>
          <w:trHeight w:val="41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43D1676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20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937A58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Dirección de destino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02C954C5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2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C5B208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Broadcast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3B4B93AF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548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6D6294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Direcciones de la Capa 2 para la trama. Cada dirección tiene</w:t>
            </w:r>
          </w:p>
        </w:tc>
      </w:tr>
      <w:tr w:rsidR="00281546" w:rsidRPr="00281546" w14:paraId="70D045E3" w14:textId="77777777" w:rsidTr="00546FB8">
        <w:trPr>
          <w:trHeight w:val="27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72BA60F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3"/>
                <w:szCs w:val="20"/>
                <w:lang w:eastAsia="es-MX"/>
                <w14:ligatures w14:val="none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108E8D0E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3"/>
                <w:szCs w:val="20"/>
                <w:lang w:eastAsia="es-MX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14:paraId="47C61260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3"/>
                <w:szCs w:val="20"/>
                <w:lang w:eastAsia="es-MX"/>
                <w14:ligatures w14:val="none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BBC0DF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3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01E2F63E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3"/>
                <w:szCs w:val="20"/>
                <w:lang w:eastAsia="es-MX"/>
                <w14:ligatures w14:val="none"/>
              </w:rPr>
            </w:pPr>
          </w:p>
        </w:tc>
        <w:tc>
          <w:tcPr>
            <w:tcW w:w="2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0D6A15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val="en-US"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val="en-US" w:eastAsia="es-MX"/>
                <w14:ligatures w14:val="none"/>
              </w:rPr>
              <w:t>(</w:t>
            </w:r>
            <w:proofErr w:type="spellStart"/>
            <w:proofErr w:type="gramStart"/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val="en-US" w:eastAsia="es-MX"/>
                <w14:ligatures w14:val="none"/>
              </w:rPr>
              <w:t>ff:ff</w:t>
            </w:r>
            <w:proofErr w:type="gramEnd"/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val="en-US" w:eastAsia="es-MX"/>
                <w14:ligatures w14:val="none"/>
              </w:rPr>
              <w:t>:ff:ff:ff:ff</w:t>
            </w:r>
            <w:proofErr w:type="spellEnd"/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val="en-US" w:eastAsia="es-MX"/>
                <w14:ligatures w14:val="none"/>
              </w:rPr>
              <w:t>)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4CABA55C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3"/>
                <w:szCs w:val="20"/>
                <w:lang w:val="en-US" w:eastAsia="es-MX"/>
                <w14:ligatures w14:val="none"/>
              </w:rPr>
            </w:pPr>
          </w:p>
        </w:tc>
        <w:tc>
          <w:tcPr>
            <w:tcW w:w="548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F3A365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una longitud de 48 bits, o seis octetos, expresada como 12</w:t>
            </w:r>
          </w:p>
        </w:tc>
      </w:tr>
      <w:tr w:rsidR="00281546" w:rsidRPr="00281546" w14:paraId="7F8FEA3A" w14:textId="77777777" w:rsidTr="00546FB8">
        <w:trPr>
          <w:trHeight w:val="4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115FA66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3"/>
                <w:szCs w:val="20"/>
                <w:lang w:eastAsia="es-MX"/>
                <w14:ligatures w14:val="none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33C1F1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3"/>
                <w:szCs w:val="20"/>
                <w:lang w:eastAsia="es-MX"/>
                <w14:ligatures w14:val="none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3A41ECF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3"/>
                <w:szCs w:val="20"/>
                <w:lang w:eastAsia="es-MX"/>
                <w14:ligatures w14:val="none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3EAB7D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3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145AE68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3"/>
                <w:szCs w:val="20"/>
                <w:lang w:eastAsia="es-MX"/>
                <w14:ligatures w14:val="none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9409703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3"/>
                <w:szCs w:val="20"/>
                <w:lang w:eastAsia="es-MX"/>
                <w14:ligatures w14:val="none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DEE0FA6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3"/>
                <w:szCs w:val="20"/>
                <w:lang w:eastAsia="es-MX"/>
                <w14:ligatures w14:val="none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DB5109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3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68C09850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3"/>
                <w:szCs w:val="20"/>
                <w:lang w:eastAsia="es-MX"/>
                <w14:ligatures w14:val="none"/>
              </w:rPr>
            </w:pPr>
          </w:p>
        </w:tc>
        <w:tc>
          <w:tcPr>
            <w:tcW w:w="5480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A0314B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 xml:space="preserve">dígitos hexadecimales, </w:t>
            </w:r>
            <w:r w:rsidRPr="00281546">
              <w:rPr>
                <w:rFonts w:ascii="Courier New" w:eastAsia="Courier New" w:hAnsi="Courier New"/>
                <w:color w:val="auto"/>
                <w:sz w:val="20"/>
                <w:szCs w:val="20"/>
                <w:lang w:eastAsia="es-MX"/>
                <w14:ligatures w14:val="none"/>
              </w:rPr>
              <w:t>0-9, A-F</w:t>
            </w: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. Un formato común</w:t>
            </w:r>
          </w:p>
        </w:tc>
      </w:tr>
      <w:tr w:rsidR="00281546" w:rsidRPr="00281546" w14:paraId="542610FB" w14:textId="77777777" w:rsidTr="00546FB8">
        <w:trPr>
          <w:trHeight w:val="213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F19A70F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8"/>
                <w:szCs w:val="20"/>
                <w:lang w:eastAsia="es-MX"/>
                <w14:ligatures w14:val="none"/>
              </w:rPr>
            </w:pPr>
          </w:p>
        </w:tc>
        <w:tc>
          <w:tcPr>
            <w:tcW w:w="208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2ACB2F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Dirección de origen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52C190A8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8"/>
                <w:szCs w:val="20"/>
                <w:lang w:eastAsia="es-MX"/>
                <w14:ligatures w14:val="none"/>
              </w:rPr>
            </w:pPr>
          </w:p>
        </w:tc>
        <w:tc>
          <w:tcPr>
            <w:tcW w:w="204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D75AEA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Dell_</w:t>
            </w:r>
            <w:proofErr w:type="gramStart"/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24:2a</w:t>
            </w:r>
            <w:proofErr w:type="gramEnd"/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:60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6EC7B3B3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8"/>
                <w:szCs w:val="20"/>
                <w:lang w:eastAsia="es-MX"/>
                <w14:ligatures w14:val="none"/>
              </w:rPr>
            </w:pPr>
          </w:p>
        </w:tc>
        <w:tc>
          <w:tcPr>
            <w:tcW w:w="548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45BB0E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8"/>
                <w:szCs w:val="20"/>
                <w:lang w:eastAsia="es-MX"/>
                <w14:ligatures w14:val="none"/>
              </w:rPr>
            </w:pPr>
          </w:p>
        </w:tc>
      </w:tr>
      <w:tr w:rsidR="00281546" w:rsidRPr="00281546" w14:paraId="7ACCCCDB" w14:textId="77777777" w:rsidTr="00546FB8">
        <w:trPr>
          <w:trHeight w:val="196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36641A0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7"/>
                <w:szCs w:val="20"/>
                <w:lang w:eastAsia="es-MX"/>
                <w14:ligatures w14:val="none"/>
              </w:rPr>
            </w:pPr>
          </w:p>
        </w:tc>
        <w:tc>
          <w:tcPr>
            <w:tcW w:w="208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F08C2A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7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6B3DF674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7"/>
                <w:szCs w:val="20"/>
                <w:lang w:eastAsia="es-MX"/>
                <w14:ligatures w14:val="none"/>
              </w:rPr>
            </w:pPr>
          </w:p>
        </w:tc>
        <w:tc>
          <w:tcPr>
            <w:tcW w:w="204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24C01E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7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73EB2207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7"/>
                <w:szCs w:val="20"/>
                <w:lang w:eastAsia="es-MX"/>
                <w14:ligatures w14:val="none"/>
              </w:rPr>
            </w:pPr>
          </w:p>
        </w:tc>
        <w:tc>
          <w:tcPr>
            <w:tcW w:w="5480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854C4C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 xml:space="preserve">es </w:t>
            </w:r>
            <w:proofErr w:type="gramStart"/>
            <w:r w:rsidRPr="00281546">
              <w:rPr>
                <w:rFonts w:ascii="Courier New" w:eastAsia="Courier New" w:hAnsi="Courier New"/>
                <w:color w:val="auto"/>
                <w:sz w:val="20"/>
                <w:szCs w:val="20"/>
                <w:lang w:eastAsia="es-MX"/>
                <w14:ligatures w14:val="none"/>
              </w:rPr>
              <w:t>12:34:56:78:9</w:t>
            </w:r>
            <w:proofErr w:type="gramEnd"/>
            <w:r w:rsidRPr="00281546">
              <w:rPr>
                <w:rFonts w:ascii="Courier New" w:eastAsia="Courier New" w:hAnsi="Courier New"/>
                <w:color w:val="auto"/>
                <w:sz w:val="20"/>
                <w:szCs w:val="20"/>
                <w:lang w:eastAsia="es-MX"/>
                <w14:ligatures w14:val="none"/>
              </w:rPr>
              <w:t>A:BC</w:t>
            </w: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.</w:t>
            </w:r>
          </w:p>
        </w:tc>
      </w:tr>
      <w:tr w:rsidR="00281546" w:rsidRPr="00281546" w14:paraId="4A9C3D91" w14:textId="77777777" w:rsidTr="00546FB8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DDBF82E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2"/>
                <w:szCs w:val="20"/>
                <w:lang w:eastAsia="es-MX"/>
                <w14:ligatures w14:val="none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1ACCB1B0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2"/>
                <w:szCs w:val="20"/>
                <w:lang w:eastAsia="es-MX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14:paraId="39C97086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2"/>
                <w:szCs w:val="20"/>
                <w:lang w:eastAsia="es-MX"/>
                <w14:ligatures w14:val="none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EE985F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2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7F587097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2"/>
                <w:szCs w:val="20"/>
                <w:lang w:eastAsia="es-MX"/>
                <w14:ligatures w14:val="none"/>
              </w:rPr>
            </w:pPr>
          </w:p>
        </w:tc>
        <w:tc>
          <w:tcPr>
            <w:tcW w:w="204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E44943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(5c:</w:t>
            </w:r>
            <w:proofErr w:type="gramStart"/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26:0a</w:t>
            </w:r>
            <w:proofErr w:type="gramEnd"/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:24:2a:60)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16DB8BA6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2"/>
                <w:szCs w:val="20"/>
                <w:lang w:eastAsia="es-MX"/>
                <w14:ligatures w14:val="none"/>
              </w:rPr>
            </w:pPr>
          </w:p>
        </w:tc>
        <w:tc>
          <w:tcPr>
            <w:tcW w:w="548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891FF7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2"/>
                <w:szCs w:val="20"/>
                <w:lang w:eastAsia="es-MX"/>
                <w14:ligatures w14:val="none"/>
              </w:rPr>
            </w:pPr>
          </w:p>
        </w:tc>
      </w:tr>
      <w:tr w:rsidR="00281546" w:rsidRPr="00281546" w14:paraId="0EC323C0" w14:textId="77777777" w:rsidTr="00546FB8">
        <w:trPr>
          <w:trHeight w:val="116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6F2C0CF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0"/>
                <w:szCs w:val="20"/>
                <w:lang w:eastAsia="es-MX"/>
                <w14:ligatures w14:val="none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09DBBCF0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0"/>
                <w:szCs w:val="20"/>
                <w:lang w:eastAsia="es-MX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14:paraId="4DEC00B4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0"/>
                <w:szCs w:val="20"/>
                <w:lang w:eastAsia="es-MX"/>
                <w14:ligatures w14:val="none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E3D819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0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4CE627B3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0"/>
                <w:szCs w:val="20"/>
                <w:lang w:eastAsia="es-MX"/>
                <w14:ligatures w14:val="none"/>
              </w:rPr>
            </w:pPr>
          </w:p>
        </w:tc>
        <w:tc>
          <w:tcPr>
            <w:tcW w:w="204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8DD82B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0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40AAB0CE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0"/>
                <w:szCs w:val="20"/>
                <w:lang w:eastAsia="es-MX"/>
                <w14:ligatures w14:val="none"/>
              </w:rPr>
            </w:pPr>
          </w:p>
        </w:tc>
        <w:tc>
          <w:tcPr>
            <w:tcW w:w="5480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4D97BD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Los primeros seis números hexadecimales indican el</w:t>
            </w:r>
          </w:p>
        </w:tc>
      </w:tr>
      <w:tr w:rsidR="00281546" w:rsidRPr="00281546" w14:paraId="14C6350F" w14:textId="77777777" w:rsidTr="00546FB8">
        <w:trPr>
          <w:trHeight w:val="197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F3F3A6A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7"/>
                <w:szCs w:val="20"/>
                <w:lang w:eastAsia="es-MX"/>
                <w14:ligatures w14:val="none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67B0E127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7"/>
                <w:szCs w:val="20"/>
                <w:lang w:eastAsia="es-MX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14:paraId="07BA7DB2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7"/>
                <w:szCs w:val="20"/>
                <w:lang w:eastAsia="es-MX"/>
                <w14:ligatures w14:val="none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74D80E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7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5914203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7"/>
                <w:szCs w:val="20"/>
                <w:lang w:eastAsia="es-MX"/>
                <w14:ligatures w14:val="none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409E5E62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7"/>
                <w:szCs w:val="20"/>
                <w:lang w:eastAsia="es-MX"/>
                <w14:ligatures w14:val="none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1697A1A8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7"/>
                <w:szCs w:val="20"/>
                <w:lang w:eastAsia="es-MX"/>
                <w14:ligatures w14:val="none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216B85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7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67269DB6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7"/>
                <w:szCs w:val="20"/>
                <w:lang w:eastAsia="es-MX"/>
                <w14:ligatures w14:val="none"/>
              </w:rPr>
            </w:pPr>
          </w:p>
        </w:tc>
        <w:tc>
          <w:tcPr>
            <w:tcW w:w="548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7D4B7F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7"/>
                <w:szCs w:val="20"/>
                <w:lang w:eastAsia="es-MX"/>
                <w14:ligatures w14:val="none"/>
              </w:rPr>
            </w:pPr>
          </w:p>
        </w:tc>
      </w:tr>
      <w:tr w:rsidR="00281546" w:rsidRPr="00281546" w14:paraId="1448A684" w14:textId="77777777" w:rsidTr="00546FB8">
        <w:trPr>
          <w:trHeight w:val="233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2EE45D6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59F9DDDC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14:paraId="61C126D3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FB47B1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47FA1F60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61928A0D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4DC70F4E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A30377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0C8EE28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548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654D05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fabricante de la tarjeta de interfaz de red (NIC); los seis</w:t>
            </w:r>
          </w:p>
        </w:tc>
      </w:tr>
      <w:tr w:rsidR="00281546" w:rsidRPr="00281546" w14:paraId="51DE4AA7" w14:textId="77777777" w:rsidTr="00546FB8">
        <w:trPr>
          <w:trHeight w:val="22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228C66F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315157CF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14:paraId="18A25E9E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1492A4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384A5CBE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17D4C396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58600DCF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FEA081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7E605AB0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548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840C72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últimos números hexadecimales corresponden al número de</w:t>
            </w:r>
          </w:p>
        </w:tc>
      </w:tr>
      <w:tr w:rsidR="00281546" w:rsidRPr="00281546" w14:paraId="41C2EC35" w14:textId="77777777" w:rsidTr="00546FB8">
        <w:trPr>
          <w:trHeight w:val="24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7E2CF52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333850C9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14:paraId="127FFA40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B02AD0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4B6744EE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53CC305B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5B68015A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08C1EC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2B04479D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548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3C1372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serie de la NIC.</w:t>
            </w:r>
          </w:p>
        </w:tc>
      </w:tr>
      <w:tr w:rsidR="00281546" w:rsidRPr="00281546" w14:paraId="22AC8B2C" w14:textId="77777777" w:rsidTr="00546FB8">
        <w:trPr>
          <w:trHeight w:val="296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DEC8764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2612F4E0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14:paraId="4048FE6E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559F9F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2ED9728D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670C5241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5EBC68F2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12E3E0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8BD1204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548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691737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La dirección de destino puede ser un broadcast, que contiene</w:t>
            </w:r>
          </w:p>
        </w:tc>
      </w:tr>
      <w:tr w:rsidR="00281546" w:rsidRPr="00281546" w14:paraId="7259AE04" w14:textId="77777777" w:rsidTr="00546FB8">
        <w:trPr>
          <w:trHeight w:val="22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063E9EE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24122C39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14:paraId="68375B99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C1F511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61E36A03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6C66D0F3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3F6AEEA4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51E6DE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5128B98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548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8221DB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 xml:space="preserve">todos unos, o un </w:t>
            </w:r>
            <w:proofErr w:type="spellStart"/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unicast</w:t>
            </w:r>
            <w:proofErr w:type="spellEnd"/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. La dirección de origen es siempre</w:t>
            </w:r>
          </w:p>
        </w:tc>
      </w:tr>
      <w:tr w:rsidR="00281546" w:rsidRPr="00281546" w14:paraId="7AF9D223" w14:textId="77777777" w:rsidTr="00546FB8">
        <w:trPr>
          <w:trHeight w:val="244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575B906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4818D6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ED94BF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703668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4E41784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D66CD5E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E13B48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AC1278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4D7337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449D4DB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unicast</w:t>
            </w:r>
            <w:proofErr w:type="spellEnd"/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.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F77A129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B6E864C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22FABD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</w:tr>
      <w:tr w:rsidR="00281546" w:rsidRPr="00281546" w14:paraId="5288313E" w14:textId="77777777" w:rsidTr="00546FB8">
        <w:trPr>
          <w:trHeight w:val="33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CFF92BB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20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AD0040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Tipo de trama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2EEF7BCE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2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6D5E89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0x0806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62D0794C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548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CA360B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Para las tramas de Ethernet II, estos campos contienen un</w:t>
            </w:r>
          </w:p>
        </w:tc>
      </w:tr>
      <w:tr w:rsidR="00281546" w:rsidRPr="00281546" w14:paraId="4E29ACAB" w14:textId="77777777" w:rsidTr="00546FB8">
        <w:trPr>
          <w:trHeight w:val="22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DD5EB11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22A7D953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14:paraId="1C48F915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884963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25741BA1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7254BFF5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38551D5B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53EF92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131A80C5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548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CAB90A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valor hexadecimal que se utiliza para indicar el tipo de</w:t>
            </w:r>
          </w:p>
        </w:tc>
      </w:tr>
      <w:tr w:rsidR="00281546" w:rsidRPr="00281546" w14:paraId="005E90FF" w14:textId="77777777" w:rsidTr="00546FB8">
        <w:trPr>
          <w:trHeight w:val="226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FD1F5A9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24CA308F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14:paraId="7BB5A175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FFF899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3F0B90F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54F8461F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53A703A7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440931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2216960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548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D47A23" w14:textId="77777777" w:rsidR="00281546" w:rsidRPr="00281546" w:rsidRDefault="00281546" w:rsidP="00281546">
            <w:pPr>
              <w:autoSpaceDE/>
              <w:autoSpaceDN/>
              <w:adjustRightInd/>
              <w:spacing w:line="226" w:lineRule="exac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protocolo de capa superior en el campo de datos. Existen</w:t>
            </w:r>
          </w:p>
        </w:tc>
      </w:tr>
      <w:tr w:rsidR="00281546" w:rsidRPr="00281546" w14:paraId="30C870D1" w14:textId="77777777" w:rsidTr="00546FB8">
        <w:trPr>
          <w:trHeight w:val="226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6ED38EA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15AD3E48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14:paraId="323B06C8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7FEA18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4F44607A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0D360649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6C9BC973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8C440E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331B898E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548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78D677" w14:textId="77777777" w:rsidR="00281546" w:rsidRPr="00281546" w:rsidRDefault="00281546" w:rsidP="00281546">
            <w:pPr>
              <w:autoSpaceDE/>
              <w:autoSpaceDN/>
              <w:adjustRightInd/>
              <w:spacing w:line="226" w:lineRule="exac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muchos protocolos de capa superior que admite Ethernet II.</w:t>
            </w:r>
          </w:p>
        </w:tc>
      </w:tr>
      <w:tr w:rsidR="00281546" w:rsidRPr="00281546" w14:paraId="0B842ED2" w14:textId="77777777" w:rsidTr="00546FB8">
        <w:trPr>
          <w:trHeight w:val="24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49CD6BF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5FE7288A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14:paraId="420B1717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81A8D8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0F3737FE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546BD6BA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4819740A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856EA4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00F2363D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548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177F86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Dos tipos comunes de trama son:</w:t>
            </w:r>
          </w:p>
        </w:tc>
      </w:tr>
      <w:tr w:rsidR="00281546" w:rsidRPr="00281546" w14:paraId="41B6F921" w14:textId="77777777" w:rsidTr="00546FB8">
        <w:trPr>
          <w:trHeight w:val="37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904E5E2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7BF406C2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14:paraId="5BB443C0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97FF95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3B34C102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71DD474F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51059CE1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605541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0DB37F93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14:paraId="3A31DF87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Valor</w:t>
            </w:r>
          </w:p>
        </w:tc>
        <w:tc>
          <w:tcPr>
            <w:tcW w:w="46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590F91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10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Descripción</w:t>
            </w:r>
          </w:p>
        </w:tc>
      </w:tr>
      <w:tr w:rsidR="00281546" w:rsidRPr="00281546" w14:paraId="22A265B3" w14:textId="77777777" w:rsidTr="00546FB8">
        <w:trPr>
          <w:trHeight w:val="43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3803D75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09C27C83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14:paraId="052F5A40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A6069F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7058AC2B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14D1E67C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5383D612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B86522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40C6EBD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14:paraId="7C013AFF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Courier New" w:eastAsia="Courier New" w:hAnsi="Courier New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Courier New" w:eastAsia="Courier New" w:hAnsi="Courier New"/>
                <w:color w:val="auto"/>
                <w:sz w:val="20"/>
                <w:szCs w:val="20"/>
                <w:lang w:eastAsia="es-MX"/>
                <w14:ligatures w14:val="none"/>
              </w:rPr>
              <w:t>0x0800</w:t>
            </w:r>
          </w:p>
        </w:tc>
        <w:tc>
          <w:tcPr>
            <w:tcW w:w="46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414FE2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10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Protocolo IPv4</w:t>
            </w:r>
          </w:p>
        </w:tc>
      </w:tr>
      <w:tr w:rsidR="00281546" w:rsidRPr="00281546" w14:paraId="63982F12" w14:textId="77777777" w:rsidTr="00546FB8">
        <w:trPr>
          <w:trHeight w:val="276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B243A46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7DC7CC0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AAAC1C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99B09F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19A6BE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1E9ED6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C07373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19D86B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907250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548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7E4135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Courier New" w:eastAsia="Courier New" w:hAnsi="Courier New"/>
                <w:color w:val="auto"/>
                <w:sz w:val="20"/>
                <w:szCs w:val="20"/>
                <w:lang w:eastAsia="es-MX"/>
                <w14:ligatures w14:val="none"/>
              </w:rPr>
              <w:t>0x</w:t>
            </w:r>
            <w:proofErr w:type="gramStart"/>
            <w:r w:rsidRPr="00281546">
              <w:rPr>
                <w:rFonts w:ascii="Courier New" w:eastAsia="Courier New" w:hAnsi="Courier New"/>
                <w:color w:val="auto"/>
                <w:sz w:val="20"/>
                <w:szCs w:val="20"/>
                <w:lang w:eastAsia="es-MX"/>
                <w14:ligatures w14:val="none"/>
              </w:rPr>
              <w:t xml:space="preserve">0806  </w:t>
            </w: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Protocolo</w:t>
            </w:r>
            <w:proofErr w:type="gramEnd"/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 xml:space="preserve"> de resolución de direcciones (ARP)</w:t>
            </w:r>
          </w:p>
        </w:tc>
      </w:tr>
      <w:tr w:rsidR="00281546" w:rsidRPr="00281546" w14:paraId="035B7B79" w14:textId="77777777" w:rsidTr="00546FB8">
        <w:trPr>
          <w:trHeight w:val="34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052B4CF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20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EF4463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Datos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791F65F9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2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9803C2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ARP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16D4FE86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548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351461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Contiene el protocolo de nivel superior encapsulado. El</w:t>
            </w:r>
          </w:p>
        </w:tc>
      </w:tr>
      <w:tr w:rsidR="00281546" w:rsidRPr="00281546" w14:paraId="39CAB640" w14:textId="77777777" w:rsidTr="00546FB8">
        <w:trPr>
          <w:trHeight w:val="24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79C8734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7AFBC335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14:paraId="277CC8FC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37216B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309F6B6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404A933C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07FF4CF3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37CC2F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3FA112F9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548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61A384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campo de datos está entre 46 y 1,500 bytes.</w:t>
            </w:r>
          </w:p>
        </w:tc>
      </w:tr>
      <w:tr w:rsidR="00281546" w:rsidRPr="00281546" w14:paraId="6DC03581" w14:textId="77777777" w:rsidTr="00546FB8">
        <w:trPr>
          <w:trHeight w:val="13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0BE910A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2"/>
                <w:szCs w:val="20"/>
                <w:lang w:eastAsia="es-MX"/>
                <w14:ligatures w14:val="none"/>
              </w:rPr>
            </w:pPr>
          </w:p>
        </w:tc>
        <w:tc>
          <w:tcPr>
            <w:tcW w:w="20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CEF3AB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2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366A217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2"/>
                <w:szCs w:val="20"/>
                <w:lang w:eastAsia="es-MX"/>
                <w14:ligatures w14:val="none"/>
              </w:rPr>
            </w:pPr>
          </w:p>
        </w:tc>
        <w:tc>
          <w:tcPr>
            <w:tcW w:w="20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652453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2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2F4111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2"/>
                <w:szCs w:val="20"/>
                <w:lang w:eastAsia="es-MX"/>
                <w14:ligatures w14:val="none"/>
              </w:rPr>
            </w:pPr>
          </w:p>
        </w:tc>
        <w:tc>
          <w:tcPr>
            <w:tcW w:w="548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E01CDD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2"/>
                <w:szCs w:val="20"/>
                <w:lang w:eastAsia="es-MX"/>
                <w14:ligatures w14:val="none"/>
              </w:rPr>
            </w:pPr>
          </w:p>
        </w:tc>
      </w:tr>
      <w:tr w:rsidR="00281546" w:rsidRPr="00281546" w14:paraId="61614E1F" w14:textId="77777777" w:rsidTr="00546FB8">
        <w:trPr>
          <w:trHeight w:val="34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1D1934C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20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0C80C8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FCS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5AB55F02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2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0AC536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No se muestra en la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673CA1A0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4"/>
                <w:szCs w:val="20"/>
                <w:lang w:eastAsia="es-MX"/>
                <w14:ligatures w14:val="none"/>
              </w:rPr>
            </w:pPr>
          </w:p>
        </w:tc>
        <w:tc>
          <w:tcPr>
            <w:tcW w:w="548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115E74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Secuencia de verificación de trama, utilizada por la NIC para</w:t>
            </w:r>
          </w:p>
        </w:tc>
      </w:tr>
      <w:tr w:rsidR="00281546" w:rsidRPr="00281546" w14:paraId="109C38FE" w14:textId="77777777" w:rsidTr="00546FB8">
        <w:trPr>
          <w:trHeight w:val="22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CFEEE20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0B022CED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14:paraId="6D8237C4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A258D5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6A36BC51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2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E36091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captura.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3DFC7F28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548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A6EB43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identificar errores durante la transmisión. El valor lo</w:t>
            </w:r>
          </w:p>
        </w:tc>
      </w:tr>
      <w:tr w:rsidR="00281546" w:rsidRPr="00281546" w14:paraId="6F20DFD9" w14:textId="77777777" w:rsidTr="00546FB8">
        <w:trPr>
          <w:trHeight w:val="22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4431EF8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2E0800DD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14:paraId="0415DFED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3C3F11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604C6350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6D8AE2BB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042904A4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A3BFDA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0903D17C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9"/>
                <w:szCs w:val="20"/>
                <w:lang w:eastAsia="es-MX"/>
                <w14:ligatures w14:val="none"/>
              </w:rPr>
            </w:pPr>
          </w:p>
        </w:tc>
        <w:tc>
          <w:tcPr>
            <w:tcW w:w="548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8839DE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computa la máquina de envío, abarcando las direcciones de</w:t>
            </w:r>
          </w:p>
        </w:tc>
      </w:tr>
      <w:tr w:rsidR="00281546" w:rsidRPr="00281546" w14:paraId="2F63B7CE" w14:textId="77777777" w:rsidTr="00546FB8">
        <w:trPr>
          <w:trHeight w:val="24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B387EBE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2163230E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14:paraId="7344965E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497C86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033AFB92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08D1D02E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742C3AC5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D78207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69A43BCE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21"/>
                <w:szCs w:val="20"/>
                <w:lang w:eastAsia="es-MX"/>
                <w14:ligatures w14:val="none"/>
              </w:rPr>
            </w:pPr>
          </w:p>
        </w:tc>
        <w:tc>
          <w:tcPr>
            <w:tcW w:w="548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9731F0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</w:pPr>
            <w:r w:rsidRPr="00281546">
              <w:rPr>
                <w:rFonts w:ascii="Georgia" w:eastAsia="Georgia" w:hAnsi="Georgia"/>
                <w:color w:val="auto"/>
                <w:sz w:val="20"/>
                <w:szCs w:val="20"/>
                <w:lang w:eastAsia="es-MX"/>
                <w14:ligatures w14:val="none"/>
              </w:rPr>
              <w:t>trama, campos de datos y tipo. El receptor lo verifica</w:t>
            </w:r>
          </w:p>
        </w:tc>
      </w:tr>
      <w:tr w:rsidR="00281546" w:rsidRPr="00281546" w14:paraId="1F21EC2B" w14:textId="77777777" w:rsidTr="00546FB8">
        <w:trPr>
          <w:trHeight w:val="144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F8F17BB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2"/>
                <w:szCs w:val="20"/>
                <w:lang w:eastAsia="es-MX"/>
                <w14:ligatures w14:val="none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8E15C2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2"/>
                <w:szCs w:val="20"/>
                <w:lang w:eastAsia="es-MX"/>
                <w14:ligatures w14:val="none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8E58F7E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2"/>
                <w:szCs w:val="20"/>
                <w:lang w:eastAsia="es-MX"/>
                <w14:ligatures w14:val="none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BE8A59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2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CE4D4D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2"/>
                <w:szCs w:val="20"/>
                <w:lang w:eastAsia="es-MX"/>
                <w14:ligatures w14:val="none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E785C10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2"/>
                <w:szCs w:val="20"/>
                <w:lang w:eastAsia="es-MX"/>
                <w14:ligatures w14:val="none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70AA86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2"/>
                <w:szCs w:val="20"/>
                <w:lang w:eastAsia="es-MX"/>
                <w14:ligatures w14:val="none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4AD947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2"/>
                <w:szCs w:val="20"/>
                <w:lang w:eastAsia="es-MX"/>
                <w14:ligatures w14:val="none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57E69B7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2"/>
                <w:szCs w:val="20"/>
                <w:lang w:eastAsia="es-MX"/>
                <w14:ligatures w14:val="none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AA3AB1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2"/>
                <w:szCs w:val="20"/>
                <w:lang w:eastAsia="es-MX"/>
                <w14:ligatures w14:val="none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9A6E64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2"/>
                <w:szCs w:val="20"/>
                <w:lang w:eastAsia="es-MX"/>
                <w14:ligatures w14:val="none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D89E737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2"/>
                <w:szCs w:val="20"/>
                <w:lang w:eastAsia="es-MX"/>
                <w14:ligatures w14:val="none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78109B" w14:textId="77777777" w:rsidR="00281546" w:rsidRPr="00281546" w:rsidRDefault="00281546" w:rsidP="00281546">
            <w:pPr>
              <w:autoSpaceDE/>
              <w:autoSpaceDN/>
              <w:adjustRightInd/>
              <w:spacing w:line="0" w:lineRule="atLeast"/>
              <w:ind w:left="0" w:right="0" w:firstLine="0"/>
              <w:jc w:val="left"/>
              <w:rPr>
                <w:rFonts w:ascii="Times New Roman" w:eastAsia="Times New Roman" w:hAnsi="Times New Roman"/>
                <w:color w:val="auto"/>
                <w:sz w:val="12"/>
                <w:szCs w:val="20"/>
                <w:lang w:eastAsia="es-MX"/>
                <w14:ligatures w14:val="none"/>
              </w:rPr>
            </w:pPr>
          </w:p>
        </w:tc>
      </w:tr>
    </w:tbl>
    <w:p w14:paraId="1E3AF928" w14:textId="77777777" w:rsidR="00C7076A" w:rsidRDefault="00C7076A" w:rsidP="00C7076A"/>
    <w:p w14:paraId="5068BA98" w14:textId="77777777" w:rsidR="00281546" w:rsidRDefault="00281546">
      <w:pPr>
        <w:autoSpaceDE/>
        <w:autoSpaceDN/>
        <w:adjustRightInd/>
        <w:spacing w:after="160" w:line="259" w:lineRule="auto"/>
        <w:ind w:left="0" w:right="0" w:firstLine="0"/>
        <w:jc w:val="left"/>
      </w:pPr>
      <w:r>
        <w:br w:type="page"/>
      </w:r>
    </w:p>
    <w:p w14:paraId="3366A765" w14:textId="77777777" w:rsidR="00281546" w:rsidRDefault="00281546" w:rsidP="00281546">
      <w:pPr>
        <w:pStyle w:val="Ttulo1"/>
      </w:pPr>
      <w:bookmarkStart w:id="9" w:name="_Toc153463694"/>
      <w:r>
        <w:lastRenderedPageBreak/>
        <w:t>Analizar las tramas y paquetes de las siguientes direcciones:</w:t>
      </w:r>
      <w:bookmarkEnd w:id="9"/>
      <w:r>
        <w:t xml:space="preserve"> </w:t>
      </w:r>
    </w:p>
    <w:p w14:paraId="57841601" w14:textId="77777777" w:rsidR="00281546" w:rsidRDefault="00281546" w:rsidP="00281546">
      <w:pPr>
        <w:pStyle w:val="Ttulo1"/>
      </w:pPr>
    </w:p>
    <w:p w14:paraId="00F4CBC0" w14:textId="5E860E5E" w:rsidR="00281546" w:rsidRDefault="00777375" w:rsidP="00281546">
      <w:r>
        <w:rPr>
          <w:sz w:val="23"/>
          <w:szCs w:val="23"/>
        </w:rPr>
        <w:t>Capture por lo menos 10 paquetes utilizando Wireshark y para cada uno de ellos rellene los siguientes encabezados</w:t>
      </w:r>
    </w:p>
    <w:p w14:paraId="0DF89FB9" w14:textId="7CF9F3A5" w:rsidR="00281546" w:rsidRDefault="0062233C" w:rsidP="00934873">
      <w:pPr>
        <w:pStyle w:val="Ttulo3"/>
        <w:rPr>
          <w:highlight w:val="yellow"/>
        </w:rPr>
      </w:pPr>
      <w:bookmarkStart w:id="10" w:name="_Toc153463695"/>
      <w:r w:rsidRPr="00934873">
        <w:rPr>
          <w:highlight w:val="yellow"/>
        </w:rPr>
        <w:t>Encabezado IP (Capa de red)</w:t>
      </w:r>
      <w:bookmarkEnd w:id="10"/>
    </w:p>
    <w:p w14:paraId="676242EB" w14:textId="1AA05F31" w:rsidR="00934873" w:rsidRPr="00934873" w:rsidRDefault="00117DA0" w:rsidP="00886882">
      <w:pPr>
        <w:jc w:val="center"/>
        <w:rPr>
          <w:highlight w:val="yellow"/>
        </w:rPr>
      </w:pPr>
      <w:r w:rsidRPr="00117DA0">
        <w:rPr>
          <w:noProof/>
        </w:rPr>
        <w:drawing>
          <wp:inline distT="0" distB="0" distL="0" distR="0" wp14:anchorId="6343837E" wp14:editId="301856CF">
            <wp:extent cx="4282811" cy="2057578"/>
            <wp:effectExtent l="0" t="0" r="3810" b="0"/>
            <wp:docPr id="1924416402" name="Imagen 1924416402" descr="Un conjunto de letras negr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16402" name="Imagen 1" descr="Un conjunto de letras negras en un fondo blanc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ACCE" w14:textId="79F51961" w:rsidR="0062233C" w:rsidRDefault="00D61A4F" w:rsidP="00934873">
      <w:pPr>
        <w:pStyle w:val="Ttulo3"/>
        <w:rPr>
          <w:highlight w:val="yellow"/>
        </w:rPr>
      </w:pPr>
      <w:bookmarkStart w:id="11" w:name="_Toc153463696"/>
      <w:r w:rsidRPr="00934873">
        <w:rPr>
          <w:highlight w:val="yellow"/>
        </w:rPr>
        <w:t>Trama Ethernet 2 (Capa de Enlace de Datos)</w:t>
      </w:r>
      <w:bookmarkEnd w:id="11"/>
    </w:p>
    <w:p w14:paraId="28BD0247" w14:textId="70466139" w:rsidR="00886882" w:rsidRPr="00886882" w:rsidRDefault="006E5DA6" w:rsidP="006E5DA6">
      <w:pPr>
        <w:jc w:val="center"/>
        <w:rPr>
          <w:highlight w:val="yellow"/>
        </w:rPr>
      </w:pPr>
      <w:r w:rsidRPr="006E5DA6">
        <w:rPr>
          <w:noProof/>
        </w:rPr>
        <w:drawing>
          <wp:inline distT="0" distB="0" distL="0" distR="0" wp14:anchorId="570CAB36" wp14:editId="1C1118DA">
            <wp:extent cx="2872989" cy="937341"/>
            <wp:effectExtent l="0" t="0" r="3810" b="0"/>
            <wp:docPr id="1998651981" name="Imagen 199865198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51981" name="Imagen 1" descr="Texto, Cart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8770" w14:textId="0D45A75C" w:rsidR="00D61A4F" w:rsidRDefault="00D61A4F" w:rsidP="00934873">
      <w:pPr>
        <w:pStyle w:val="Ttulo3"/>
        <w:rPr>
          <w:highlight w:val="yellow"/>
        </w:rPr>
      </w:pPr>
      <w:bookmarkStart w:id="12" w:name="_Toc153463697"/>
      <w:r w:rsidRPr="00934873">
        <w:rPr>
          <w:highlight w:val="yellow"/>
        </w:rPr>
        <w:t>Encabezado TCP (capa de Transporte)</w:t>
      </w:r>
      <w:bookmarkEnd w:id="12"/>
    </w:p>
    <w:p w14:paraId="1AA484BE" w14:textId="34852FEF" w:rsidR="00117DA0" w:rsidRPr="00117DA0" w:rsidRDefault="00117DA0" w:rsidP="006E5DA6">
      <w:pPr>
        <w:jc w:val="center"/>
        <w:rPr>
          <w:highlight w:val="yellow"/>
        </w:rPr>
      </w:pPr>
      <w:r w:rsidRPr="00886882">
        <w:rPr>
          <w:noProof/>
        </w:rPr>
        <w:drawing>
          <wp:inline distT="0" distB="0" distL="0" distR="0" wp14:anchorId="748CC587" wp14:editId="5782C6D9">
            <wp:extent cx="4419983" cy="2446232"/>
            <wp:effectExtent l="0" t="0" r="0" b="0"/>
            <wp:docPr id="764872743" name="Imagen 76487274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72743" name="Imagen 1" descr="Imagen que contiene 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ECAB" w14:textId="1881A018" w:rsidR="00934873" w:rsidRDefault="00934873" w:rsidP="00934873">
      <w:pPr>
        <w:pStyle w:val="Ttulo3"/>
      </w:pPr>
      <w:bookmarkStart w:id="13" w:name="_Toc153463698"/>
      <w:r w:rsidRPr="00934873">
        <w:rPr>
          <w:highlight w:val="yellow"/>
        </w:rPr>
        <w:t>Encabezado UDP (capa de Transporte)</w:t>
      </w:r>
      <w:bookmarkEnd w:id="13"/>
    </w:p>
    <w:p w14:paraId="0E1975E6" w14:textId="04E24195" w:rsidR="00AA1072" w:rsidRDefault="00AA1072" w:rsidP="00AA1072">
      <w:pPr>
        <w:jc w:val="center"/>
      </w:pPr>
      <w:r w:rsidRPr="00AA1072">
        <w:rPr>
          <w:noProof/>
        </w:rPr>
        <w:lastRenderedPageBreak/>
        <w:drawing>
          <wp:inline distT="0" distB="0" distL="0" distR="0" wp14:anchorId="76FA9B4F" wp14:editId="07253005">
            <wp:extent cx="2522439" cy="1386960"/>
            <wp:effectExtent l="0" t="0" r="0" b="3810"/>
            <wp:docPr id="601416835" name="Imagen 60141683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16835" name="Imagen 1" descr="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5B3F" w14:textId="77777777" w:rsidR="00CD3F1C" w:rsidRPr="00A30036" w:rsidRDefault="00CD3F1C" w:rsidP="00A30036">
      <w:pPr>
        <w:pStyle w:val="Prrafodelista"/>
        <w:numPr>
          <w:ilvl w:val="0"/>
          <w:numId w:val="36"/>
        </w:numPr>
        <w:tabs>
          <w:tab w:val="left" w:pos="1800"/>
        </w:tabs>
        <w:autoSpaceDE/>
        <w:autoSpaceDN/>
        <w:adjustRightInd/>
        <w:spacing w:line="0" w:lineRule="atLeast"/>
        <w:ind w:right="0"/>
        <w:jc w:val="left"/>
        <w:rPr>
          <w:rFonts w:eastAsia="Arial"/>
          <w:color w:val="auto"/>
          <w:szCs w:val="20"/>
          <w:lang w:eastAsia="es-MX"/>
          <w14:ligatures w14:val="none"/>
        </w:rPr>
      </w:pPr>
      <w:r w:rsidRPr="00A30036">
        <w:rPr>
          <w:rFonts w:eastAsia="Arial"/>
          <w:color w:val="auto"/>
          <w:szCs w:val="20"/>
          <w:lang w:eastAsia="es-MX"/>
          <w14:ligatures w14:val="none"/>
        </w:rPr>
        <w:t xml:space="preserve">Análisis de una </w:t>
      </w:r>
      <w:r w:rsidRPr="00A30036">
        <w:rPr>
          <w:rFonts w:eastAsia="Arial"/>
          <w:b/>
          <w:color w:val="auto"/>
          <w:szCs w:val="20"/>
          <w:lang w:eastAsia="es-MX"/>
          <w14:ligatures w14:val="none"/>
        </w:rPr>
        <w:t>IP</w:t>
      </w:r>
      <w:r w:rsidRPr="00A30036">
        <w:rPr>
          <w:rFonts w:eastAsia="Arial"/>
          <w:color w:val="auto"/>
          <w:szCs w:val="20"/>
          <w:lang w:eastAsia="es-MX"/>
          <w14:ligatures w14:val="none"/>
        </w:rPr>
        <w:t xml:space="preserve"> de una </w:t>
      </w:r>
      <w:r w:rsidRPr="00A30036">
        <w:rPr>
          <w:rFonts w:eastAsia="Arial"/>
          <w:b/>
          <w:color w:val="auto"/>
          <w:szCs w:val="20"/>
          <w:lang w:eastAsia="es-MX"/>
          <w14:ligatures w14:val="none"/>
        </w:rPr>
        <w:t>máquina de laboratorio</w:t>
      </w:r>
    </w:p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A70567" w:rsidRPr="00A70567" w14:paraId="3780BB3B" w14:textId="77777777" w:rsidTr="00A70567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0C7B" w14:textId="77777777" w:rsidR="00A70567" w:rsidRPr="00A70567" w:rsidRDefault="00A70567" w:rsidP="00A70567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A70567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8462" w14:textId="77777777" w:rsidR="00A70567" w:rsidRPr="00A70567" w:rsidRDefault="00A70567" w:rsidP="00A70567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A70567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32 bits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B51D5" w14:textId="77777777" w:rsidR="00A70567" w:rsidRPr="00A70567" w:rsidRDefault="00A70567" w:rsidP="00A70567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A70567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IPv4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F34FE" w14:textId="77777777" w:rsidR="00A70567" w:rsidRPr="00A70567" w:rsidRDefault="00A70567" w:rsidP="00A70567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A70567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60</w:t>
            </w:r>
          </w:p>
        </w:tc>
      </w:tr>
      <w:tr w:rsidR="00A70567" w:rsidRPr="00A70567" w14:paraId="47363E63" w14:textId="77777777" w:rsidTr="00A70567">
        <w:trPr>
          <w:trHeight w:val="288"/>
        </w:trPr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A0CC" w14:textId="77777777" w:rsidR="00A70567" w:rsidRPr="00A70567" w:rsidRDefault="00A70567" w:rsidP="00A70567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A70567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0x42bd (17085)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48E32" w14:textId="77777777" w:rsidR="00A70567" w:rsidRPr="00A70567" w:rsidRDefault="00A70567" w:rsidP="00A70567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A70567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F713" w14:textId="77777777" w:rsidR="00A70567" w:rsidRPr="00A70567" w:rsidRDefault="00A70567" w:rsidP="00A70567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A70567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</w:t>
            </w:r>
          </w:p>
        </w:tc>
      </w:tr>
      <w:tr w:rsidR="00A70567" w:rsidRPr="00A70567" w14:paraId="3397A79C" w14:textId="77777777" w:rsidTr="00A70567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356F" w14:textId="77777777" w:rsidR="00A70567" w:rsidRPr="00A70567" w:rsidRDefault="00A70567" w:rsidP="00A70567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A70567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128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9227" w14:textId="77777777" w:rsidR="00A70567" w:rsidRPr="00A70567" w:rsidRDefault="00A70567" w:rsidP="00A70567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A70567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ICMP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DD029" w14:textId="77777777" w:rsidR="00A70567" w:rsidRPr="00A70567" w:rsidRDefault="00A70567" w:rsidP="00A70567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A70567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0xe586</w:t>
            </w:r>
          </w:p>
        </w:tc>
      </w:tr>
      <w:tr w:rsidR="00A70567" w:rsidRPr="00A70567" w14:paraId="69CC9E0D" w14:textId="77777777" w:rsidTr="00A70567">
        <w:trPr>
          <w:trHeight w:val="288"/>
        </w:trPr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E91B" w14:textId="77777777" w:rsidR="00A70567" w:rsidRPr="00A70567" w:rsidRDefault="00A70567" w:rsidP="00A70567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A70567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8.40.1.23</w:t>
            </w:r>
          </w:p>
        </w:tc>
      </w:tr>
      <w:tr w:rsidR="00A70567" w:rsidRPr="00A70567" w14:paraId="2AE118E5" w14:textId="77777777" w:rsidTr="00A70567">
        <w:trPr>
          <w:trHeight w:val="288"/>
        </w:trPr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8527B" w14:textId="77777777" w:rsidR="00A70567" w:rsidRPr="00A70567" w:rsidRDefault="00A70567" w:rsidP="00A70567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A70567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8.40.1.12</w:t>
            </w:r>
          </w:p>
        </w:tc>
      </w:tr>
      <w:tr w:rsidR="00A70567" w:rsidRPr="00A70567" w14:paraId="27D3E974" w14:textId="77777777" w:rsidTr="00A70567">
        <w:trPr>
          <w:trHeight w:val="288"/>
        </w:trPr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C55D" w14:textId="77777777" w:rsidR="00A70567" w:rsidRPr="00A70567" w:rsidRDefault="00A70567" w:rsidP="00A70567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A70567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-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42ECB" w14:textId="77777777" w:rsidR="00A70567" w:rsidRPr="00A70567" w:rsidRDefault="00A70567" w:rsidP="00A70567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A70567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-</w:t>
            </w:r>
          </w:p>
        </w:tc>
      </w:tr>
    </w:tbl>
    <w:p w14:paraId="1C1B3A74" w14:textId="77777777" w:rsidR="00CD3F1C" w:rsidRPr="00CD3F1C" w:rsidRDefault="00CD3F1C" w:rsidP="00A70567">
      <w:pPr>
        <w:autoSpaceDE/>
        <w:autoSpaceDN/>
        <w:adjustRightInd/>
        <w:spacing w:line="215" w:lineRule="exact"/>
        <w:ind w:left="0" w:right="0" w:firstLine="0"/>
        <w:jc w:val="center"/>
        <w:rPr>
          <w:rFonts w:ascii="Times New Roman" w:eastAsia="Times New Roman" w:hAnsi="Times New Roman"/>
          <w:color w:val="auto"/>
          <w:sz w:val="24"/>
          <w:szCs w:val="20"/>
          <w:lang w:eastAsia="es-MX"/>
          <w14:ligatures w14:val="none"/>
        </w:rPr>
      </w:pPr>
    </w:p>
    <w:p w14:paraId="10CC1CB5" w14:textId="77777777" w:rsidR="00CD3F1C" w:rsidRDefault="00CD3F1C" w:rsidP="006009D1">
      <w:pPr>
        <w:rPr>
          <w:lang w:eastAsia="es-MX"/>
        </w:rPr>
      </w:pPr>
      <w:r w:rsidRPr="00CD3F1C">
        <w:rPr>
          <w:lang w:eastAsia="es-MX"/>
        </w:rPr>
        <w:t xml:space="preserve">¿Cuál es la MAC destino? </w:t>
      </w:r>
    </w:p>
    <w:p w14:paraId="610BBFE9" w14:textId="1B395D79" w:rsidR="00CD3F1C" w:rsidRPr="00CD3F1C" w:rsidRDefault="00CD3F1C" w:rsidP="006009D1">
      <w:pPr>
        <w:rPr>
          <w:lang w:eastAsia="es-MX"/>
        </w:rPr>
      </w:pPr>
      <w:r w:rsidRPr="00CD3F1C">
        <w:rPr>
          <w:lang w:eastAsia="es-MX"/>
        </w:rPr>
        <w:t>40-5B-D8-30-F8-A1</w:t>
      </w:r>
    </w:p>
    <w:p w14:paraId="1ACE264A" w14:textId="77777777" w:rsidR="00CD3F1C" w:rsidRDefault="00CD3F1C" w:rsidP="006009D1">
      <w:pPr>
        <w:rPr>
          <w:lang w:eastAsia="es-MX"/>
        </w:rPr>
      </w:pPr>
      <w:r w:rsidRPr="00CD3F1C">
        <w:rPr>
          <w:lang w:eastAsia="es-MX"/>
        </w:rPr>
        <w:t>¿Cuál es la IP destino?</w:t>
      </w:r>
    </w:p>
    <w:p w14:paraId="38C8E2DD" w14:textId="77777777" w:rsidR="00A30036" w:rsidRPr="00A30036" w:rsidRDefault="00A30036" w:rsidP="006009D1">
      <w:pPr>
        <w:rPr>
          <w:lang w:eastAsia="es-MX"/>
        </w:rPr>
      </w:pPr>
      <w:r w:rsidRPr="00A30036">
        <w:rPr>
          <w:lang w:eastAsia="es-MX"/>
        </w:rPr>
        <w:t>8.40.1.12</w:t>
      </w:r>
      <w:r w:rsidRPr="00A30036">
        <w:rPr>
          <w:lang w:eastAsia="es-MX"/>
        </w:rPr>
        <w:tab/>
      </w:r>
      <w:r w:rsidRPr="00A30036">
        <w:rPr>
          <w:lang w:eastAsia="es-MX"/>
        </w:rPr>
        <w:tab/>
      </w:r>
      <w:r w:rsidRPr="00A30036">
        <w:rPr>
          <w:lang w:eastAsia="es-MX"/>
        </w:rPr>
        <w:tab/>
      </w:r>
      <w:r w:rsidRPr="00A30036">
        <w:rPr>
          <w:lang w:eastAsia="es-MX"/>
        </w:rPr>
        <w:tab/>
      </w:r>
      <w:r w:rsidRPr="00A30036">
        <w:rPr>
          <w:lang w:eastAsia="es-MX"/>
        </w:rPr>
        <w:tab/>
      </w:r>
    </w:p>
    <w:p w14:paraId="0DB411AE" w14:textId="77777777" w:rsidR="00A30036" w:rsidRPr="00A30036" w:rsidRDefault="00A30036" w:rsidP="006009D1">
      <w:pPr>
        <w:rPr>
          <w:lang w:eastAsia="es-MX"/>
        </w:rPr>
      </w:pPr>
      <w:r w:rsidRPr="00A30036">
        <w:rPr>
          <w:lang w:eastAsia="es-MX"/>
        </w:rPr>
        <w:t xml:space="preserve">c)  En el campo </w:t>
      </w:r>
      <w:proofErr w:type="spellStart"/>
      <w:r w:rsidRPr="00A30036">
        <w:rPr>
          <w:lang w:eastAsia="es-MX"/>
        </w:rPr>
        <w:t>Protocol</w:t>
      </w:r>
      <w:proofErr w:type="spellEnd"/>
      <w:r w:rsidRPr="00A30036">
        <w:rPr>
          <w:lang w:eastAsia="es-MX"/>
        </w:rPr>
        <w:t xml:space="preserve"> ¿Cuál es el valor del campo?</w:t>
      </w:r>
      <w:r w:rsidRPr="00A30036">
        <w:rPr>
          <w:lang w:eastAsia="es-MX"/>
        </w:rPr>
        <w:tab/>
      </w:r>
    </w:p>
    <w:p w14:paraId="3D1281A5" w14:textId="0A047DD2" w:rsidR="008747AC" w:rsidRDefault="008747AC" w:rsidP="000639E2">
      <w:pPr>
        <w:tabs>
          <w:tab w:val="left" w:pos="2160"/>
        </w:tabs>
        <w:autoSpaceDE/>
        <w:autoSpaceDN/>
        <w:adjustRightInd/>
        <w:spacing w:line="0" w:lineRule="atLeast"/>
        <w:ind w:right="0"/>
        <w:jc w:val="left"/>
        <w:rPr>
          <w:lang w:eastAsia="es-MX"/>
        </w:rPr>
      </w:pPr>
      <w:r w:rsidRPr="00A30036">
        <w:rPr>
          <w:lang w:eastAsia="es-MX"/>
        </w:rPr>
        <w:t>ICMP</w:t>
      </w:r>
    </w:p>
    <w:p w14:paraId="69C21E58" w14:textId="77777777" w:rsidR="00E33E6E" w:rsidRPr="006808FB" w:rsidRDefault="006808FB" w:rsidP="006808FB">
      <w:pPr>
        <w:pStyle w:val="Prrafodelista"/>
        <w:numPr>
          <w:ilvl w:val="0"/>
          <w:numId w:val="36"/>
        </w:numPr>
        <w:tabs>
          <w:tab w:val="left" w:pos="2160"/>
        </w:tabs>
        <w:autoSpaceDE/>
        <w:autoSpaceDN/>
        <w:adjustRightInd/>
        <w:spacing w:line="0" w:lineRule="atLeast"/>
        <w:ind w:right="0"/>
        <w:jc w:val="left"/>
        <w:rPr>
          <w:b/>
          <w:bCs/>
          <w:lang w:eastAsia="es-MX"/>
        </w:rPr>
      </w:pPr>
      <w:r w:rsidRPr="006808FB">
        <w:rPr>
          <w:lang w:eastAsia="es-MX"/>
        </w:rPr>
        <w:t xml:space="preserve">Análisis de una </w:t>
      </w:r>
      <w:r w:rsidRPr="006808FB">
        <w:rPr>
          <w:b/>
          <w:bCs/>
          <w:lang w:eastAsia="es-MX"/>
        </w:rPr>
        <w:t xml:space="preserve">IP </w:t>
      </w:r>
      <w:r w:rsidRPr="006808FB">
        <w:rPr>
          <w:lang w:eastAsia="es-MX"/>
        </w:rPr>
        <w:t xml:space="preserve">de la </w:t>
      </w:r>
      <w:proofErr w:type="spellStart"/>
      <w:r w:rsidRPr="006808FB">
        <w:rPr>
          <w:lang w:eastAsia="es-MX"/>
        </w:rPr>
        <w:t>pagina</w:t>
      </w:r>
      <w:proofErr w:type="spellEnd"/>
      <w:r w:rsidRPr="006808FB">
        <w:rPr>
          <w:lang w:eastAsia="es-MX"/>
        </w:rPr>
        <w:t xml:space="preserve"> </w:t>
      </w:r>
      <w:hyperlink r:id="rId20" w:history="1">
        <w:r w:rsidRPr="00421012">
          <w:rPr>
            <w:rStyle w:val="Hipervnculo"/>
            <w:b/>
            <w:bCs/>
            <w:lang w:eastAsia="es-MX"/>
          </w:rPr>
          <w:t>www.escom.ipn.mx</w:t>
        </w:r>
      </w:hyperlink>
    </w:p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7A47C6" w:rsidRPr="007A47C6" w14:paraId="2126FE0F" w14:textId="77777777" w:rsidTr="007A47C6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A387" w14:textId="77777777" w:rsidR="007A47C6" w:rsidRPr="007A47C6" w:rsidRDefault="007A47C6" w:rsidP="007A47C6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7A47C6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D3CC0" w14:textId="77777777" w:rsidR="007A47C6" w:rsidRPr="007A47C6" w:rsidRDefault="007A47C6" w:rsidP="007A47C6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7A47C6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IHL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48E6" w14:textId="77777777" w:rsidR="007A47C6" w:rsidRPr="007A47C6" w:rsidRDefault="007A47C6" w:rsidP="007A47C6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7A47C6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IPv4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6D67" w14:textId="77777777" w:rsidR="007A47C6" w:rsidRPr="007A47C6" w:rsidRDefault="007A47C6" w:rsidP="007A47C6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7A47C6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60</w:t>
            </w:r>
          </w:p>
        </w:tc>
      </w:tr>
      <w:tr w:rsidR="007A47C6" w:rsidRPr="007A47C6" w14:paraId="0A73B28E" w14:textId="77777777" w:rsidTr="007A47C6">
        <w:trPr>
          <w:trHeight w:val="288"/>
        </w:trPr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3FAA" w14:textId="77777777" w:rsidR="007A47C6" w:rsidRPr="007A47C6" w:rsidRDefault="007A47C6" w:rsidP="007A47C6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7A47C6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0x86c4(34500)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6220" w14:textId="77777777" w:rsidR="007A47C6" w:rsidRPr="007A47C6" w:rsidRDefault="007A47C6" w:rsidP="007A47C6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7A47C6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721E" w14:textId="77777777" w:rsidR="007A47C6" w:rsidRPr="007A47C6" w:rsidRDefault="007A47C6" w:rsidP="007A47C6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7A47C6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</w:t>
            </w:r>
          </w:p>
        </w:tc>
      </w:tr>
      <w:tr w:rsidR="007A47C6" w:rsidRPr="007A47C6" w14:paraId="129A9E4C" w14:textId="77777777" w:rsidTr="007A47C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BA45" w14:textId="77777777" w:rsidR="007A47C6" w:rsidRPr="007A47C6" w:rsidRDefault="007A47C6" w:rsidP="007A47C6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7A47C6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128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A3E2" w14:textId="77777777" w:rsidR="007A47C6" w:rsidRPr="007A47C6" w:rsidRDefault="007A47C6" w:rsidP="007A47C6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7A47C6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TCP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7057F" w14:textId="77777777" w:rsidR="007A47C6" w:rsidRPr="007A47C6" w:rsidRDefault="007A47C6" w:rsidP="007A47C6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7A47C6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0x0000</w:t>
            </w:r>
          </w:p>
        </w:tc>
      </w:tr>
      <w:tr w:rsidR="007A47C6" w:rsidRPr="007A47C6" w14:paraId="2E097B57" w14:textId="77777777" w:rsidTr="007A47C6">
        <w:trPr>
          <w:trHeight w:val="288"/>
        </w:trPr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7962F" w14:textId="77777777" w:rsidR="007A47C6" w:rsidRPr="007A47C6" w:rsidRDefault="007A47C6" w:rsidP="007A47C6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7A47C6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187.189.146.143</w:t>
            </w:r>
          </w:p>
        </w:tc>
      </w:tr>
      <w:tr w:rsidR="007A47C6" w:rsidRPr="007A47C6" w14:paraId="357AD0F5" w14:textId="77777777" w:rsidTr="007A47C6">
        <w:trPr>
          <w:trHeight w:val="288"/>
        </w:trPr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9285" w14:textId="77777777" w:rsidR="007A47C6" w:rsidRPr="007A47C6" w:rsidRDefault="007A47C6" w:rsidP="007A47C6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7A47C6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186.96.42.179</w:t>
            </w:r>
          </w:p>
        </w:tc>
      </w:tr>
      <w:tr w:rsidR="007A47C6" w:rsidRPr="007A47C6" w14:paraId="37F59323" w14:textId="77777777" w:rsidTr="007A47C6">
        <w:trPr>
          <w:trHeight w:val="288"/>
        </w:trPr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1C46" w14:textId="77777777" w:rsidR="007A47C6" w:rsidRPr="007A47C6" w:rsidRDefault="007A47C6" w:rsidP="007A47C6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7A47C6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-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7808" w14:textId="77777777" w:rsidR="007A47C6" w:rsidRPr="007A47C6" w:rsidRDefault="007A47C6" w:rsidP="007A47C6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7A47C6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-</w:t>
            </w:r>
          </w:p>
        </w:tc>
      </w:tr>
    </w:tbl>
    <w:p w14:paraId="00C4AA39" w14:textId="77777777" w:rsidR="006808FB" w:rsidRDefault="006808FB" w:rsidP="006808FB">
      <w:pPr>
        <w:tabs>
          <w:tab w:val="left" w:pos="2160"/>
        </w:tabs>
        <w:autoSpaceDE/>
        <w:autoSpaceDN/>
        <w:adjustRightInd/>
        <w:spacing w:line="0" w:lineRule="atLeast"/>
        <w:ind w:right="0"/>
        <w:jc w:val="left"/>
        <w:rPr>
          <w:lang w:eastAsia="es-MX"/>
        </w:rPr>
      </w:pPr>
    </w:p>
    <w:p w14:paraId="25661DE4" w14:textId="77777777" w:rsidR="00216A74" w:rsidRDefault="00216A74" w:rsidP="00216A74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d) ¿Cuál es la MAC destino?</w:t>
      </w:r>
    </w:p>
    <w:p w14:paraId="59956DE5" w14:textId="77777777" w:rsidR="00216A74" w:rsidRDefault="00216A74" w:rsidP="00216A74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40-5B-D8-30-F8-A1</w:t>
      </w:r>
    </w:p>
    <w:p w14:paraId="54A5E1A0" w14:textId="77777777" w:rsidR="00216A74" w:rsidRDefault="00216A74" w:rsidP="00216A74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e) ¿Cuál es la IP destino?</w:t>
      </w:r>
    </w:p>
    <w:p w14:paraId="7ACDA57E" w14:textId="77777777" w:rsidR="00216A74" w:rsidRDefault="00216A74" w:rsidP="00216A74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186.96.42.179</w:t>
      </w:r>
    </w:p>
    <w:p w14:paraId="3E52C1F8" w14:textId="77777777" w:rsidR="00216A74" w:rsidRDefault="00216A74" w:rsidP="00216A74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 xml:space="preserve">f) En el campo </w:t>
      </w:r>
      <w:proofErr w:type="spellStart"/>
      <w:r>
        <w:rPr>
          <w:rFonts w:ascii="Carlito" w:hAnsi="Carlito" w:cs="Carlito"/>
          <w:color w:val="auto"/>
          <w:szCs w:val="22"/>
        </w:rPr>
        <w:t>Protocol</w:t>
      </w:r>
      <w:proofErr w:type="spellEnd"/>
      <w:r>
        <w:rPr>
          <w:rFonts w:ascii="Carlito" w:hAnsi="Carlito" w:cs="Carlito"/>
          <w:color w:val="auto"/>
          <w:szCs w:val="22"/>
        </w:rPr>
        <w:t xml:space="preserve"> ¿Cuál es el valor del campo?</w:t>
      </w:r>
    </w:p>
    <w:p w14:paraId="7BE91917" w14:textId="07E80FDA" w:rsidR="00216A74" w:rsidRDefault="00216A74" w:rsidP="00216A74">
      <w:pPr>
        <w:tabs>
          <w:tab w:val="left" w:pos="2160"/>
        </w:tabs>
        <w:autoSpaceDE/>
        <w:autoSpaceDN/>
        <w:adjustRightInd/>
        <w:spacing w:line="0" w:lineRule="atLeast"/>
        <w:ind w:right="0"/>
        <w:jc w:val="left"/>
        <w:rPr>
          <w:lang w:eastAsia="es-MX"/>
        </w:rPr>
      </w:pPr>
      <w:r>
        <w:rPr>
          <w:rFonts w:ascii="Carlito" w:hAnsi="Carlito" w:cs="Carlito"/>
          <w:color w:val="auto"/>
          <w:szCs w:val="22"/>
        </w:rPr>
        <w:t>TCP</w:t>
      </w:r>
    </w:p>
    <w:p w14:paraId="04103DC2" w14:textId="6E077429" w:rsidR="00927392" w:rsidRPr="00927392" w:rsidRDefault="00927392" w:rsidP="00927392">
      <w:pPr>
        <w:pStyle w:val="Prrafodelista"/>
        <w:numPr>
          <w:ilvl w:val="0"/>
          <w:numId w:val="36"/>
        </w:numPr>
        <w:tabs>
          <w:tab w:val="left" w:pos="2160"/>
        </w:tabs>
        <w:autoSpaceDE/>
        <w:autoSpaceDN/>
        <w:adjustRightInd/>
        <w:spacing w:line="0" w:lineRule="atLeast"/>
        <w:ind w:right="0"/>
        <w:jc w:val="left"/>
        <w:rPr>
          <w:rFonts w:ascii="Carlito-Bold" w:hAnsi="Carlito-Bold" w:cs="Carlito-Bold"/>
          <w:b/>
          <w:bCs/>
          <w:color w:val="0000FF"/>
          <w:szCs w:val="22"/>
        </w:rPr>
      </w:pPr>
      <w:r w:rsidRPr="00927392">
        <w:rPr>
          <w:rFonts w:ascii="Carlito" w:hAnsi="Carlito" w:cs="Carlito"/>
          <w:szCs w:val="22"/>
        </w:rPr>
        <w:t xml:space="preserve">Análisis de una </w:t>
      </w:r>
      <w:r w:rsidRPr="00927392">
        <w:rPr>
          <w:rFonts w:ascii="Carlito-Bold" w:hAnsi="Carlito-Bold" w:cs="Carlito-Bold"/>
          <w:b/>
          <w:bCs/>
          <w:szCs w:val="22"/>
        </w:rPr>
        <w:t xml:space="preserve">IP </w:t>
      </w:r>
      <w:r w:rsidRPr="00927392">
        <w:rPr>
          <w:rFonts w:ascii="Carlito" w:hAnsi="Carlito" w:cs="Carlito"/>
          <w:szCs w:val="22"/>
        </w:rPr>
        <w:t xml:space="preserve">de la </w:t>
      </w:r>
      <w:proofErr w:type="spellStart"/>
      <w:r w:rsidRPr="00927392">
        <w:rPr>
          <w:rFonts w:ascii="Carlito" w:hAnsi="Carlito" w:cs="Carlito"/>
          <w:szCs w:val="22"/>
        </w:rPr>
        <w:t>pagina</w:t>
      </w:r>
      <w:proofErr w:type="spellEnd"/>
      <w:r w:rsidRPr="00927392">
        <w:rPr>
          <w:rFonts w:ascii="Carlito" w:hAnsi="Carlito" w:cs="Carlito"/>
          <w:szCs w:val="22"/>
        </w:rPr>
        <w:t xml:space="preserve"> </w:t>
      </w:r>
      <w:hyperlink r:id="rId21" w:history="1">
        <w:r w:rsidRPr="00421012">
          <w:rPr>
            <w:rStyle w:val="Hipervnculo"/>
            <w:rFonts w:ascii="Carlito-Bold" w:hAnsi="Carlito-Bold" w:cs="Carlito-Bold"/>
            <w:b/>
            <w:bCs/>
            <w:szCs w:val="22"/>
          </w:rPr>
          <w:t>www.saes.escom.ipn.mx</w:t>
        </w:r>
      </w:hyperlink>
    </w:p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98211E" w:rsidRPr="0098211E" w14:paraId="5B4BE1D4" w14:textId="77777777" w:rsidTr="0098211E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CF05" w14:textId="77777777" w:rsidR="0098211E" w:rsidRPr="0098211E" w:rsidRDefault="0098211E" w:rsidP="0098211E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98211E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6AD6A" w14:textId="77777777" w:rsidR="0098211E" w:rsidRPr="0098211E" w:rsidRDefault="0098211E" w:rsidP="0098211E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98211E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20 bits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770A2" w14:textId="77777777" w:rsidR="0098211E" w:rsidRPr="0098211E" w:rsidRDefault="0098211E" w:rsidP="0098211E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98211E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IPv4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C861" w14:textId="77777777" w:rsidR="0098211E" w:rsidRPr="0098211E" w:rsidRDefault="0098211E" w:rsidP="0098211E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98211E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60</w:t>
            </w:r>
          </w:p>
        </w:tc>
      </w:tr>
      <w:tr w:rsidR="0098211E" w:rsidRPr="0098211E" w14:paraId="165C1074" w14:textId="77777777" w:rsidTr="0098211E">
        <w:trPr>
          <w:trHeight w:val="288"/>
        </w:trPr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36723" w14:textId="77777777" w:rsidR="0098211E" w:rsidRPr="0098211E" w:rsidRDefault="0098211E" w:rsidP="0098211E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98211E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0x86c4(34500)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4EBB" w14:textId="77777777" w:rsidR="0098211E" w:rsidRPr="0098211E" w:rsidRDefault="0098211E" w:rsidP="0098211E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98211E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2B6F" w14:textId="77777777" w:rsidR="0098211E" w:rsidRPr="0098211E" w:rsidRDefault="0098211E" w:rsidP="0098211E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98211E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</w:t>
            </w:r>
          </w:p>
        </w:tc>
      </w:tr>
      <w:tr w:rsidR="0098211E" w:rsidRPr="0098211E" w14:paraId="26DC1439" w14:textId="77777777" w:rsidTr="0098211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FDE6C" w14:textId="77777777" w:rsidR="0098211E" w:rsidRPr="0098211E" w:rsidRDefault="0098211E" w:rsidP="0098211E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98211E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128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BC7C" w14:textId="77777777" w:rsidR="0098211E" w:rsidRPr="0098211E" w:rsidRDefault="0098211E" w:rsidP="0098211E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98211E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ICMP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C66D" w14:textId="77777777" w:rsidR="0098211E" w:rsidRPr="0098211E" w:rsidRDefault="0098211E" w:rsidP="0098211E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98211E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0x00000</w:t>
            </w:r>
          </w:p>
        </w:tc>
      </w:tr>
      <w:tr w:rsidR="0098211E" w:rsidRPr="0098211E" w14:paraId="051E7944" w14:textId="77777777" w:rsidTr="0098211E">
        <w:trPr>
          <w:trHeight w:val="288"/>
        </w:trPr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9344" w14:textId="77777777" w:rsidR="0098211E" w:rsidRPr="0098211E" w:rsidRDefault="0098211E" w:rsidP="0098211E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98211E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187.189.146.143</w:t>
            </w:r>
          </w:p>
        </w:tc>
      </w:tr>
      <w:tr w:rsidR="0098211E" w:rsidRPr="0098211E" w14:paraId="2098ECC0" w14:textId="77777777" w:rsidTr="0098211E">
        <w:trPr>
          <w:trHeight w:val="288"/>
        </w:trPr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C5D8" w14:textId="77777777" w:rsidR="0098211E" w:rsidRPr="0098211E" w:rsidRDefault="0098211E" w:rsidP="0098211E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98211E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148.204.56.240</w:t>
            </w:r>
          </w:p>
        </w:tc>
      </w:tr>
      <w:tr w:rsidR="0098211E" w:rsidRPr="0098211E" w14:paraId="0E8C120E" w14:textId="77777777" w:rsidTr="0098211E">
        <w:trPr>
          <w:trHeight w:val="288"/>
        </w:trPr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5034" w14:textId="77777777" w:rsidR="0098211E" w:rsidRPr="0098211E" w:rsidRDefault="0098211E" w:rsidP="0098211E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98211E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-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9530" w14:textId="77777777" w:rsidR="0098211E" w:rsidRPr="0098211E" w:rsidRDefault="0098211E" w:rsidP="0098211E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98211E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-</w:t>
            </w:r>
          </w:p>
        </w:tc>
      </w:tr>
    </w:tbl>
    <w:p w14:paraId="2C1744FE" w14:textId="77777777" w:rsidR="00927392" w:rsidRDefault="00927392" w:rsidP="00927392">
      <w:pPr>
        <w:tabs>
          <w:tab w:val="left" w:pos="2160"/>
        </w:tabs>
        <w:autoSpaceDE/>
        <w:autoSpaceDN/>
        <w:adjustRightInd/>
        <w:spacing w:line="0" w:lineRule="atLeast"/>
        <w:ind w:left="0" w:right="0" w:firstLine="0"/>
        <w:jc w:val="left"/>
        <w:rPr>
          <w:rFonts w:eastAsia="Arial"/>
          <w:color w:val="auto"/>
          <w:szCs w:val="20"/>
          <w:lang w:eastAsia="es-MX"/>
          <w14:ligatures w14:val="none"/>
        </w:rPr>
      </w:pPr>
    </w:p>
    <w:p w14:paraId="363A144B" w14:textId="77777777" w:rsidR="00927392" w:rsidRDefault="00927392" w:rsidP="00927392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g) ¿Cuál es la MAC destino?</w:t>
      </w:r>
    </w:p>
    <w:p w14:paraId="6D2951A4" w14:textId="77777777" w:rsidR="00927392" w:rsidRDefault="00927392" w:rsidP="00927392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40-5B-D8-30-F8-A1</w:t>
      </w:r>
    </w:p>
    <w:p w14:paraId="652DFCF5" w14:textId="77777777" w:rsidR="00927392" w:rsidRDefault="00927392" w:rsidP="00927392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h) ¿Cuál es la IP destino?</w:t>
      </w:r>
    </w:p>
    <w:p w14:paraId="304E30ED" w14:textId="77777777" w:rsidR="00927392" w:rsidRDefault="00927392" w:rsidP="00927392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148.204.56.240</w:t>
      </w:r>
    </w:p>
    <w:p w14:paraId="42B7B97B" w14:textId="77777777" w:rsidR="00927392" w:rsidRDefault="00927392" w:rsidP="00927392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 xml:space="preserve">i) En el campo </w:t>
      </w:r>
      <w:proofErr w:type="spellStart"/>
      <w:r>
        <w:rPr>
          <w:rFonts w:ascii="Carlito" w:hAnsi="Carlito" w:cs="Carlito"/>
          <w:color w:val="auto"/>
          <w:szCs w:val="22"/>
        </w:rPr>
        <w:t>Protocol</w:t>
      </w:r>
      <w:proofErr w:type="spellEnd"/>
      <w:r>
        <w:rPr>
          <w:rFonts w:ascii="Carlito" w:hAnsi="Carlito" w:cs="Carlito"/>
          <w:color w:val="auto"/>
          <w:szCs w:val="22"/>
        </w:rPr>
        <w:t xml:space="preserve"> ¿Cuál es el valor del campo?</w:t>
      </w:r>
    </w:p>
    <w:p w14:paraId="5E288376" w14:textId="1D53852B" w:rsidR="00927392" w:rsidRDefault="00927392" w:rsidP="00927392">
      <w:pPr>
        <w:tabs>
          <w:tab w:val="left" w:pos="2160"/>
        </w:tabs>
        <w:autoSpaceDE/>
        <w:autoSpaceDN/>
        <w:adjustRightInd/>
        <w:spacing w:line="0" w:lineRule="atLeast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ICMP</w:t>
      </w:r>
    </w:p>
    <w:p w14:paraId="5565BDDC" w14:textId="665DE709" w:rsidR="00E93A8A" w:rsidRPr="00E93A8A" w:rsidRDefault="00E93A8A" w:rsidP="00E93A8A">
      <w:pPr>
        <w:pStyle w:val="Prrafodelista"/>
        <w:numPr>
          <w:ilvl w:val="0"/>
          <w:numId w:val="36"/>
        </w:numPr>
        <w:tabs>
          <w:tab w:val="left" w:pos="2160"/>
        </w:tabs>
        <w:autoSpaceDE/>
        <w:autoSpaceDN/>
        <w:adjustRightInd/>
        <w:spacing w:line="0" w:lineRule="atLeast"/>
        <w:ind w:right="0"/>
        <w:jc w:val="left"/>
        <w:rPr>
          <w:rFonts w:ascii="Carlito-Bold" w:hAnsi="Carlito-Bold" w:cs="Carlito-Bold"/>
          <w:b/>
          <w:bCs/>
          <w:color w:val="auto"/>
          <w:szCs w:val="22"/>
        </w:rPr>
      </w:pPr>
      <w:r w:rsidRPr="00E93A8A">
        <w:rPr>
          <w:rFonts w:ascii="Carlito" w:hAnsi="Carlito" w:cs="Carlito"/>
          <w:color w:val="auto"/>
          <w:szCs w:val="22"/>
        </w:rPr>
        <w:t xml:space="preserve">Análisis de una </w:t>
      </w:r>
      <w:r w:rsidRPr="00E93A8A">
        <w:rPr>
          <w:rFonts w:ascii="Carlito-Bold" w:hAnsi="Carlito-Bold" w:cs="Carlito-Bold"/>
          <w:b/>
          <w:bCs/>
          <w:color w:val="auto"/>
          <w:szCs w:val="22"/>
        </w:rPr>
        <w:t>IP 148.204.56.254</w:t>
      </w:r>
    </w:p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98211E" w:rsidRPr="0098211E" w14:paraId="370EE07A" w14:textId="77777777" w:rsidTr="0098211E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4A03" w14:textId="77777777" w:rsidR="0098211E" w:rsidRPr="0098211E" w:rsidRDefault="0098211E" w:rsidP="0098211E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98211E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2D6F" w14:textId="77777777" w:rsidR="0098211E" w:rsidRPr="0098211E" w:rsidRDefault="0098211E" w:rsidP="0098211E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98211E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20 bits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7C038" w14:textId="77777777" w:rsidR="0098211E" w:rsidRPr="0098211E" w:rsidRDefault="0098211E" w:rsidP="0098211E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98211E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IPv4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6120B" w14:textId="77777777" w:rsidR="0098211E" w:rsidRPr="0098211E" w:rsidRDefault="0098211E" w:rsidP="0098211E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98211E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20</w:t>
            </w:r>
          </w:p>
        </w:tc>
      </w:tr>
      <w:tr w:rsidR="0098211E" w:rsidRPr="0098211E" w14:paraId="0B800CBA" w14:textId="77777777" w:rsidTr="0098211E">
        <w:trPr>
          <w:trHeight w:val="288"/>
        </w:trPr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6FCD" w14:textId="77777777" w:rsidR="0098211E" w:rsidRPr="0098211E" w:rsidRDefault="0098211E" w:rsidP="0098211E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98211E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0x86c4(34500)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F040" w14:textId="77777777" w:rsidR="0098211E" w:rsidRPr="0098211E" w:rsidRDefault="0098211E" w:rsidP="0098211E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98211E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CACDB" w14:textId="77777777" w:rsidR="0098211E" w:rsidRPr="0098211E" w:rsidRDefault="0098211E" w:rsidP="0098211E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98211E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</w:t>
            </w:r>
          </w:p>
        </w:tc>
      </w:tr>
      <w:tr w:rsidR="0098211E" w:rsidRPr="0098211E" w14:paraId="0BE3039D" w14:textId="77777777" w:rsidTr="0098211E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4F3C4" w14:textId="77777777" w:rsidR="0098211E" w:rsidRPr="0098211E" w:rsidRDefault="0098211E" w:rsidP="0098211E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98211E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128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88E3" w14:textId="77777777" w:rsidR="0098211E" w:rsidRPr="0098211E" w:rsidRDefault="0098211E" w:rsidP="0098211E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98211E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ICMP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82868" w14:textId="77777777" w:rsidR="0098211E" w:rsidRPr="0098211E" w:rsidRDefault="0098211E" w:rsidP="0098211E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98211E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0x4D52</w:t>
            </w:r>
          </w:p>
        </w:tc>
      </w:tr>
      <w:tr w:rsidR="0098211E" w:rsidRPr="0098211E" w14:paraId="027C8A39" w14:textId="77777777" w:rsidTr="0098211E">
        <w:trPr>
          <w:trHeight w:val="288"/>
        </w:trPr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4BBE" w14:textId="77777777" w:rsidR="0098211E" w:rsidRPr="0098211E" w:rsidRDefault="0098211E" w:rsidP="0098211E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98211E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187.189.146.143</w:t>
            </w:r>
          </w:p>
        </w:tc>
      </w:tr>
      <w:tr w:rsidR="0098211E" w:rsidRPr="0098211E" w14:paraId="76280B8C" w14:textId="77777777" w:rsidTr="0098211E">
        <w:trPr>
          <w:trHeight w:val="288"/>
        </w:trPr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6A25" w14:textId="77777777" w:rsidR="0098211E" w:rsidRPr="0098211E" w:rsidRDefault="0098211E" w:rsidP="0098211E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98211E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148.204.56.254</w:t>
            </w:r>
          </w:p>
        </w:tc>
      </w:tr>
      <w:tr w:rsidR="0098211E" w:rsidRPr="0098211E" w14:paraId="4CB87E86" w14:textId="77777777" w:rsidTr="0098211E">
        <w:trPr>
          <w:trHeight w:val="288"/>
        </w:trPr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DF3C" w14:textId="77777777" w:rsidR="0098211E" w:rsidRPr="0098211E" w:rsidRDefault="0098211E" w:rsidP="0098211E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98211E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-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F7DD" w14:textId="77777777" w:rsidR="0098211E" w:rsidRPr="0098211E" w:rsidRDefault="0098211E" w:rsidP="0098211E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98211E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-</w:t>
            </w:r>
          </w:p>
        </w:tc>
      </w:tr>
    </w:tbl>
    <w:p w14:paraId="6CEDEEB7" w14:textId="77777777" w:rsidR="00E93A8A" w:rsidRPr="00E93A8A" w:rsidRDefault="00E93A8A" w:rsidP="00E93A8A">
      <w:pPr>
        <w:tabs>
          <w:tab w:val="left" w:pos="2160"/>
        </w:tabs>
        <w:autoSpaceDE/>
        <w:autoSpaceDN/>
        <w:adjustRightInd/>
        <w:spacing w:line="0" w:lineRule="atLeast"/>
        <w:ind w:right="0"/>
        <w:jc w:val="left"/>
        <w:rPr>
          <w:rFonts w:ascii="Carlito" w:hAnsi="Carlito" w:cs="Carlito"/>
          <w:color w:val="auto"/>
          <w:szCs w:val="22"/>
        </w:rPr>
      </w:pPr>
    </w:p>
    <w:p w14:paraId="48E15E6D" w14:textId="77777777" w:rsidR="00782828" w:rsidRDefault="00782828" w:rsidP="00782828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j) ¿Cuál es la MAC destino?</w:t>
      </w:r>
    </w:p>
    <w:p w14:paraId="08F056A4" w14:textId="77777777" w:rsidR="00782828" w:rsidRDefault="00782828" w:rsidP="00782828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40-5B-D8-30-F8-A1</w:t>
      </w:r>
    </w:p>
    <w:p w14:paraId="0738794B" w14:textId="77777777" w:rsidR="00782828" w:rsidRDefault="00782828" w:rsidP="00782828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k) ¿Cuál es la IP destino?</w:t>
      </w:r>
    </w:p>
    <w:p w14:paraId="1C91F010" w14:textId="77777777" w:rsidR="00782828" w:rsidRDefault="00782828" w:rsidP="00782828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148.204.56.240</w:t>
      </w:r>
    </w:p>
    <w:p w14:paraId="25B36A09" w14:textId="77777777" w:rsidR="00782828" w:rsidRDefault="00782828" w:rsidP="00782828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 xml:space="preserve">l) En el campo </w:t>
      </w:r>
      <w:proofErr w:type="spellStart"/>
      <w:r>
        <w:rPr>
          <w:rFonts w:ascii="Carlito" w:hAnsi="Carlito" w:cs="Carlito"/>
          <w:color w:val="auto"/>
          <w:szCs w:val="22"/>
        </w:rPr>
        <w:t>Protocol</w:t>
      </w:r>
      <w:proofErr w:type="spellEnd"/>
      <w:r>
        <w:rPr>
          <w:rFonts w:ascii="Carlito" w:hAnsi="Carlito" w:cs="Carlito"/>
          <w:color w:val="auto"/>
          <w:szCs w:val="22"/>
        </w:rPr>
        <w:t xml:space="preserve"> ¿Cuál es el valor del campo?</w:t>
      </w:r>
    </w:p>
    <w:p w14:paraId="7461DAF5" w14:textId="6EF79509" w:rsidR="00E93A8A" w:rsidRDefault="00782828" w:rsidP="00782828">
      <w:pPr>
        <w:tabs>
          <w:tab w:val="left" w:pos="2160"/>
        </w:tabs>
        <w:autoSpaceDE/>
        <w:autoSpaceDN/>
        <w:adjustRightInd/>
        <w:spacing w:line="0" w:lineRule="atLeast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ICMP</w:t>
      </w:r>
    </w:p>
    <w:p w14:paraId="230D8078" w14:textId="77777777" w:rsidR="00782828" w:rsidRDefault="00782828" w:rsidP="00782828">
      <w:pPr>
        <w:tabs>
          <w:tab w:val="left" w:pos="2160"/>
        </w:tabs>
        <w:autoSpaceDE/>
        <w:autoSpaceDN/>
        <w:adjustRightInd/>
        <w:spacing w:line="0" w:lineRule="atLeast"/>
        <w:ind w:left="0" w:right="0" w:firstLine="0"/>
        <w:jc w:val="left"/>
        <w:rPr>
          <w:rFonts w:ascii="Carlito" w:hAnsi="Carlito" w:cs="Carlito"/>
          <w:color w:val="auto"/>
          <w:szCs w:val="22"/>
        </w:rPr>
      </w:pPr>
    </w:p>
    <w:p w14:paraId="045C0845" w14:textId="76FA058A" w:rsidR="00782828" w:rsidRPr="00782828" w:rsidRDefault="00782828" w:rsidP="00782828">
      <w:pPr>
        <w:pStyle w:val="Prrafodelista"/>
        <w:numPr>
          <w:ilvl w:val="0"/>
          <w:numId w:val="36"/>
        </w:numPr>
        <w:tabs>
          <w:tab w:val="left" w:pos="2160"/>
        </w:tabs>
        <w:autoSpaceDE/>
        <w:autoSpaceDN/>
        <w:adjustRightInd/>
        <w:spacing w:line="0" w:lineRule="atLeast"/>
        <w:ind w:right="0"/>
        <w:jc w:val="left"/>
        <w:rPr>
          <w:rFonts w:ascii="Carlito-Bold" w:hAnsi="Carlito-Bold" w:cs="Carlito-Bold"/>
          <w:b/>
          <w:bCs/>
          <w:color w:val="auto"/>
          <w:szCs w:val="22"/>
        </w:rPr>
      </w:pPr>
      <w:r w:rsidRPr="00782828">
        <w:rPr>
          <w:rFonts w:ascii="Carlito" w:hAnsi="Carlito" w:cs="Carlito"/>
          <w:color w:val="auto"/>
          <w:szCs w:val="22"/>
        </w:rPr>
        <w:t xml:space="preserve">Análisis de una </w:t>
      </w:r>
      <w:r w:rsidRPr="00782828">
        <w:rPr>
          <w:rFonts w:ascii="Carlito-Bold" w:hAnsi="Carlito-Bold" w:cs="Carlito-Bold"/>
          <w:b/>
          <w:bCs/>
          <w:color w:val="auto"/>
          <w:szCs w:val="22"/>
        </w:rPr>
        <w:t>IP 148.204.61.254</w:t>
      </w:r>
    </w:p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A07D4F" w:rsidRPr="00A07D4F" w14:paraId="3B9AF188" w14:textId="77777777" w:rsidTr="00A07D4F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1ACE" w14:textId="77777777" w:rsidR="00A07D4F" w:rsidRPr="00A07D4F" w:rsidRDefault="00A07D4F" w:rsidP="00A07D4F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A07D4F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F8A0" w14:textId="77777777" w:rsidR="00A07D4F" w:rsidRPr="00A07D4F" w:rsidRDefault="00A07D4F" w:rsidP="00A07D4F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A07D4F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20 bits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D6E9" w14:textId="77777777" w:rsidR="00A07D4F" w:rsidRPr="00A07D4F" w:rsidRDefault="00A07D4F" w:rsidP="00A07D4F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A07D4F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IPv4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78BE" w14:textId="77777777" w:rsidR="00A07D4F" w:rsidRPr="00A07D4F" w:rsidRDefault="00A07D4F" w:rsidP="00A07D4F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A07D4F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60</w:t>
            </w:r>
          </w:p>
        </w:tc>
      </w:tr>
      <w:tr w:rsidR="00A07D4F" w:rsidRPr="00A07D4F" w14:paraId="6E57D7F6" w14:textId="77777777" w:rsidTr="00A07D4F">
        <w:trPr>
          <w:trHeight w:val="288"/>
        </w:trPr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0C672" w14:textId="77777777" w:rsidR="00A07D4F" w:rsidRPr="00A07D4F" w:rsidRDefault="00A07D4F" w:rsidP="00A07D4F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A07D4F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0x86c4(34500)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9EDA9" w14:textId="77777777" w:rsidR="00A07D4F" w:rsidRPr="00A07D4F" w:rsidRDefault="00A07D4F" w:rsidP="00A07D4F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A07D4F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5BF7" w14:textId="77777777" w:rsidR="00A07D4F" w:rsidRPr="00A07D4F" w:rsidRDefault="00A07D4F" w:rsidP="00A07D4F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A07D4F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</w:t>
            </w:r>
          </w:p>
        </w:tc>
      </w:tr>
      <w:tr w:rsidR="00A07D4F" w:rsidRPr="00A07D4F" w14:paraId="710A3F4F" w14:textId="77777777" w:rsidTr="00A07D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F247" w14:textId="77777777" w:rsidR="00A07D4F" w:rsidRPr="00A07D4F" w:rsidRDefault="00A07D4F" w:rsidP="00A07D4F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A07D4F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128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55A6" w14:textId="77777777" w:rsidR="00A07D4F" w:rsidRPr="00A07D4F" w:rsidRDefault="00A07D4F" w:rsidP="00A07D4F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A07D4F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ICMP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A28F" w14:textId="77777777" w:rsidR="00A07D4F" w:rsidRPr="00A07D4F" w:rsidRDefault="00A07D4F" w:rsidP="00A07D4F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A07D4F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0x1566</w:t>
            </w:r>
          </w:p>
        </w:tc>
      </w:tr>
      <w:tr w:rsidR="00A07D4F" w:rsidRPr="00A07D4F" w14:paraId="71D30F57" w14:textId="77777777" w:rsidTr="00A07D4F">
        <w:trPr>
          <w:trHeight w:val="288"/>
        </w:trPr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A12D" w14:textId="77777777" w:rsidR="00A07D4F" w:rsidRPr="00A07D4F" w:rsidRDefault="00A07D4F" w:rsidP="00A07D4F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A07D4F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187.189.146.143</w:t>
            </w:r>
          </w:p>
        </w:tc>
      </w:tr>
      <w:tr w:rsidR="00A07D4F" w:rsidRPr="00A07D4F" w14:paraId="30905C17" w14:textId="77777777" w:rsidTr="00A07D4F">
        <w:trPr>
          <w:trHeight w:val="288"/>
        </w:trPr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6E32" w14:textId="77777777" w:rsidR="00A07D4F" w:rsidRPr="00A07D4F" w:rsidRDefault="00A07D4F" w:rsidP="00A07D4F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A07D4F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148.204.61.254</w:t>
            </w:r>
          </w:p>
        </w:tc>
      </w:tr>
      <w:tr w:rsidR="00A07D4F" w:rsidRPr="00A07D4F" w14:paraId="48CD6FBD" w14:textId="77777777" w:rsidTr="00A07D4F">
        <w:trPr>
          <w:trHeight w:val="288"/>
        </w:trPr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B5B9" w14:textId="77777777" w:rsidR="00A07D4F" w:rsidRPr="00A07D4F" w:rsidRDefault="00A07D4F" w:rsidP="00A07D4F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A07D4F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-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D4C1B" w14:textId="77777777" w:rsidR="00A07D4F" w:rsidRPr="00A07D4F" w:rsidRDefault="00A07D4F" w:rsidP="00A07D4F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A07D4F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-</w:t>
            </w:r>
          </w:p>
        </w:tc>
      </w:tr>
    </w:tbl>
    <w:p w14:paraId="3A9165C5" w14:textId="77777777" w:rsidR="00782828" w:rsidRDefault="00782828" w:rsidP="00782828">
      <w:pPr>
        <w:tabs>
          <w:tab w:val="left" w:pos="2160"/>
        </w:tabs>
        <w:autoSpaceDE/>
        <w:autoSpaceDN/>
        <w:adjustRightInd/>
        <w:spacing w:line="0" w:lineRule="atLeast"/>
        <w:ind w:left="0" w:right="0" w:firstLine="0"/>
        <w:jc w:val="left"/>
        <w:rPr>
          <w:rFonts w:ascii="Carlito" w:hAnsi="Carlito" w:cs="Carlito"/>
          <w:color w:val="auto"/>
          <w:szCs w:val="22"/>
        </w:rPr>
      </w:pPr>
    </w:p>
    <w:p w14:paraId="1C2F9E8A" w14:textId="77777777" w:rsidR="00B547F5" w:rsidRDefault="00B547F5" w:rsidP="00B547F5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m) ¿Cuál es la MAC destino?</w:t>
      </w:r>
    </w:p>
    <w:p w14:paraId="69E1E222" w14:textId="77777777" w:rsidR="00B547F5" w:rsidRDefault="00B547F5" w:rsidP="00B547F5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40-5B-D8-30-F8-A1</w:t>
      </w:r>
    </w:p>
    <w:p w14:paraId="19AD0F91" w14:textId="77777777" w:rsidR="00B547F5" w:rsidRDefault="00B547F5" w:rsidP="00B547F5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n) ¿Cuál es la IP destino?</w:t>
      </w:r>
    </w:p>
    <w:p w14:paraId="1F3ADFA8" w14:textId="77777777" w:rsidR="00B547F5" w:rsidRDefault="00B547F5" w:rsidP="00B547F5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148.204.61.254</w:t>
      </w:r>
    </w:p>
    <w:p w14:paraId="30A2E96D" w14:textId="77777777" w:rsidR="00B547F5" w:rsidRDefault="00B547F5" w:rsidP="00B547F5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 xml:space="preserve">o) En el campo </w:t>
      </w:r>
      <w:proofErr w:type="spellStart"/>
      <w:r>
        <w:rPr>
          <w:rFonts w:ascii="Carlito" w:hAnsi="Carlito" w:cs="Carlito"/>
          <w:color w:val="auto"/>
          <w:szCs w:val="22"/>
        </w:rPr>
        <w:t>Protocol</w:t>
      </w:r>
      <w:proofErr w:type="spellEnd"/>
      <w:r>
        <w:rPr>
          <w:rFonts w:ascii="Carlito" w:hAnsi="Carlito" w:cs="Carlito"/>
          <w:color w:val="auto"/>
          <w:szCs w:val="22"/>
        </w:rPr>
        <w:t xml:space="preserve"> ¿Cuál es el valor del campo?</w:t>
      </w:r>
    </w:p>
    <w:p w14:paraId="1B25C3F6" w14:textId="74E1D9AE" w:rsidR="00B547F5" w:rsidRDefault="00B547F5" w:rsidP="00B547F5">
      <w:pPr>
        <w:tabs>
          <w:tab w:val="left" w:pos="2160"/>
        </w:tabs>
        <w:autoSpaceDE/>
        <w:autoSpaceDN/>
        <w:adjustRightInd/>
        <w:spacing w:line="0" w:lineRule="atLeast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ICMP</w:t>
      </w:r>
    </w:p>
    <w:p w14:paraId="78A7D077" w14:textId="77777777" w:rsidR="00B547F5" w:rsidRDefault="00B547F5" w:rsidP="00B547F5">
      <w:pPr>
        <w:tabs>
          <w:tab w:val="left" w:pos="2160"/>
        </w:tabs>
        <w:autoSpaceDE/>
        <w:autoSpaceDN/>
        <w:adjustRightInd/>
        <w:spacing w:line="0" w:lineRule="atLeast"/>
        <w:ind w:left="0" w:right="0" w:firstLine="0"/>
        <w:jc w:val="left"/>
        <w:rPr>
          <w:rFonts w:ascii="Carlito" w:hAnsi="Carlito" w:cs="Carlito"/>
          <w:color w:val="auto"/>
          <w:szCs w:val="22"/>
        </w:rPr>
      </w:pPr>
    </w:p>
    <w:p w14:paraId="58F6686F" w14:textId="5C114A7E" w:rsidR="00B547F5" w:rsidRPr="00B547F5" w:rsidRDefault="00B547F5" w:rsidP="00B547F5">
      <w:pPr>
        <w:pStyle w:val="Prrafodelista"/>
        <w:numPr>
          <w:ilvl w:val="0"/>
          <w:numId w:val="36"/>
        </w:numPr>
        <w:tabs>
          <w:tab w:val="left" w:pos="2160"/>
        </w:tabs>
        <w:autoSpaceDE/>
        <w:autoSpaceDN/>
        <w:adjustRightInd/>
        <w:spacing w:line="0" w:lineRule="atLeast"/>
        <w:ind w:right="0"/>
        <w:jc w:val="left"/>
        <w:rPr>
          <w:rFonts w:ascii="Carlito-Bold" w:hAnsi="Carlito-Bold" w:cs="Carlito-Bold"/>
          <w:b/>
          <w:bCs/>
          <w:color w:val="0000FF"/>
          <w:szCs w:val="22"/>
        </w:rPr>
      </w:pPr>
      <w:r w:rsidRPr="00B547F5">
        <w:rPr>
          <w:rFonts w:ascii="Carlito" w:hAnsi="Carlito" w:cs="Carlito"/>
          <w:szCs w:val="22"/>
        </w:rPr>
        <w:t xml:space="preserve">Análisis de una de la </w:t>
      </w:r>
      <w:proofErr w:type="spellStart"/>
      <w:r w:rsidRPr="00B547F5">
        <w:rPr>
          <w:rFonts w:ascii="Carlito" w:hAnsi="Carlito" w:cs="Carlito"/>
          <w:szCs w:val="22"/>
        </w:rPr>
        <w:t>pagina</w:t>
      </w:r>
      <w:proofErr w:type="spellEnd"/>
      <w:r w:rsidRPr="00B547F5">
        <w:rPr>
          <w:rFonts w:ascii="Carlito" w:hAnsi="Carlito" w:cs="Carlito"/>
          <w:szCs w:val="22"/>
        </w:rPr>
        <w:t xml:space="preserve"> </w:t>
      </w:r>
      <w:hyperlink r:id="rId22" w:history="1">
        <w:r w:rsidRPr="00421012">
          <w:rPr>
            <w:rStyle w:val="Hipervnculo"/>
            <w:rFonts w:ascii="Carlito-Bold" w:hAnsi="Carlito-Bold" w:cs="Carlito-Bold"/>
            <w:b/>
            <w:bCs/>
            <w:szCs w:val="22"/>
          </w:rPr>
          <w:t>www.ipn.mx</w:t>
        </w:r>
      </w:hyperlink>
      <w:ins w:id="14" w:author="Microsoft Word" w:date="2023-12-14T16:23:00Z">
        <w:r>
          <w:rPr>
            <w:rFonts w:ascii="Carlito-Bold" w:hAnsi="Carlito-Bold" w:cs="Carlito-Bold"/>
            <w:b/>
            <w:bCs/>
            <w:color w:val="0000FF"/>
            <w:szCs w:val="22"/>
          </w:rPr>
          <w:fldChar w:fldCharType="begin"/>
        </w:r>
        <w:r>
          <w:rPr>
            <w:rFonts w:ascii="Carlito-Bold" w:hAnsi="Carlito-Bold" w:cs="Carlito-Bold"/>
            <w:b/>
            <w:bCs/>
            <w:color w:val="0000FF"/>
            <w:szCs w:val="22"/>
          </w:rPr>
          <w:instrText>HYPERLINK "http://</w:instrText>
        </w:r>
        <w:r w:rsidRPr="00B547F5">
          <w:rPr>
            <w:rFonts w:ascii="Carlito-Bold" w:hAnsi="Carlito-Bold" w:cs="Carlito-Bold"/>
            <w:b/>
            <w:bCs/>
            <w:color w:val="0000FF"/>
            <w:szCs w:val="22"/>
          </w:rPr>
          <w:instrText>www.ipn.mx</w:instrText>
        </w:r>
        <w:r>
          <w:rPr>
            <w:rFonts w:ascii="Carlito-Bold" w:hAnsi="Carlito-Bold" w:cs="Carlito-Bold"/>
            <w:b/>
            <w:bCs/>
            <w:color w:val="0000FF"/>
            <w:szCs w:val="22"/>
          </w:rPr>
          <w:instrText>"</w:instrText>
        </w:r>
        <w:r>
          <w:rPr>
            <w:rFonts w:ascii="Carlito-Bold" w:hAnsi="Carlito-Bold" w:cs="Carlito-Bold"/>
            <w:b/>
            <w:bCs/>
            <w:color w:val="0000FF"/>
            <w:szCs w:val="22"/>
          </w:rPr>
        </w:r>
        <w:r>
          <w:rPr>
            <w:rFonts w:ascii="Carlito-Bold" w:hAnsi="Carlito-Bold" w:cs="Carlito-Bold"/>
            <w:b/>
            <w:bCs/>
            <w:color w:val="0000FF"/>
            <w:szCs w:val="22"/>
          </w:rPr>
          <w:fldChar w:fldCharType="separate"/>
        </w:r>
        <w:r w:rsidRPr="00421012">
          <w:rPr>
            <w:rStyle w:val="Hipervnculo"/>
            <w:rFonts w:ascii="Carlito-Bold" w:hAnsi="Carlito-Bold" w:cs="Carlito-Bold"/>
            <w:b/>
            <w:bCs/>
            <w:szCs w:val="22"/>
          </w:rPr>
          <w:t>www.ipn.mx</w:t>
        </w:r>
        <w:r>
          <w:rPr>
            <w:rFonts w:ascii="Carlito-Bold" w:hAnsi="Carlito-Bold" w:cs="Carlito-Bold"/>
            <w:b/>
            <w:bCs/>
            <w:color w:val="0000FF"/>
            <w:szCs w:val="22"/>
          </w:rPr>
          <w:fldChar w:fldCharType="end"/>
        </w:r>
      </w:ins>
    </w:p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B425C1" w:rsidRPr="00B425C1" w14:paraId="6A6C8BEE" w14:textId="77777777" w:rsidTr="00B425C1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5CB6A" w14:textId="77777777" w:rsidR="00B425C1" w:rsidRPr="00B425C1" w:rsidRDefault="00B425C1" w:rsidP="00B425C1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B425C1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7B32" w14:textId="77777777" w:rsidR="00B425C1" w:rsidRPr="00B425C1" w:rsidRDefault="00B425C1" w:rsidP="00B425C1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B425C1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IHL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1743" w14:textId="77777777" w:rsidR="00B425C1" w:rsidRPr="00B425C1" w:rsidRDefault="00B425C1" w:rsidP="00B425C1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B425C1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IPv4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46F8" w14:textId="77777777" w:rsidR="00B425C1" w:rsidRPr="00B425C1" w:rsidRDefault="00B425C1" w:rsidP="00B425C1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B425C1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20</w:t>
            </w:r>
          </w:p>
        </w:tc>
      </w:tr>
      <w:tr w:rsidR="00B425C1" w:rsidRPr="00B425C1" w14:paraId="44B10944" w14:textId="77777777" w:rsidTr="00B425C1">
        <w:trPr>
          <w:trHeight w:val="288"/>
        </w:trPr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22C5" w14:textId="77777777" w:rsidR="00B425C1" w:rsidRPr="00B425C1" w:rsidRDefault="00B425C1" w:rsidP="00B425C1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B425C1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0x86c4(34500)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BC55" w14:textId="77777777" w:rsidR="00B425C1" w:rsidRPr="00B425C1" w:rsidRDefault="00B425C1" w:rsidP="00B425C1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B425C1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8B76A" w14:textId="77777777" w:rsidR="00B425C1" w:rsidRPr="00B425C1" w:rsidRDefault="00B425C1" w:rsidP="00B425C1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B425C1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</w:t>
            </w:r>
          </w:p>
        </w:tc>
      </w:tr>
      <w:tr w:rsidR="00B425C1" w:rsidRPr="00B425C1" w14:paraId="0581E96E" w14:textId="77777777" w:rsidTr="00B425C1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D528A" w14:textId="77777777" w:rsidR="00B425C1" w:rsidRPr="00B425C1" w:rsidRDefault="00B425C1" w:rsidP="00B425C1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B425C1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128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53FF" w14:textId="77777777" w:rsidR="00B425C1" w:rsidRPr="00B425C1" w:rsidRDefault="00B425C1" w:rsidP="00B425C1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B425C1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ICMP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2BA2" w14:textId="77777777" w:rsidR="00B425C1" w:rsidRPr="00B425C1" w:rsidRDefault="00B425C1" w:rsidP="00B425C1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B425C1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0x4D52</w:t>
            </w:r>
          </w:p>
        </w:tc>
      </w:tr>
      <w:tr w:rsidR="00B425C1" w:rsidRPr="00B425C1" w14:paraId="5C7D20F2" w14:textId="77777777" w:rsidTr="00B425C1">
        <w:trPr>
          <w:trHeight w:val="288"/>
        </w:trPr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D2F0" w14:textId="77777777" w:rsidR="00B425C1" w:rsidRPr="00B425C1" w:rsidRDefault="00B425C1" w:rsidP="00B425C1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B425C1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187.189.146.143</w:t>
            </w:r>
          </w:p>
        </w:tc>
      </w:tr>
      <w:tr w:rsidR="00B425C1" w:rsidRPr="00B425C1" w14:paraId="25F69DBC" w14:textId="77777777" w:rsidTr="00B425C1">
        <w:trPr>
          <w:trHeight w:val="288"/>
        </w:trPr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C2FF" w14:textId="77777777" w:rsidR="00B425C1" w:rsidRPr="00B425C1" w:rsidRDefault="00B425C1" w:rsidP="00B425C1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B425C1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104.214.26.43</w:t>
            </w:r>
          </w:p>
        </w:tc>
      </w:tr>
      <w:tr w:rsidR="00B425C1" w:rsidRPr="00B425C1" w14:paraId="5A57C418" w14:textId="77777777" w:rsidTr="00B425C1">
        <w:trPr>
          <w:trHeight w:val="288"/>
        </w:trPr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FAC2" w14:textId="77777777" w:rsidR="00B425C1" w:rsidRPr="00B425C1" w:rsidRDefault="00B425C1" w:rsidP="00B425C1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B425C1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-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A691" w14:textId="77777777" w:rsidR="00B425C1" w:rsidRPr="00B425C1" w:rsidRDefault="00B425C1" w:rsidP="00B425C1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B425C1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-</w:t>
            </w:r>
          </w:p>
        </w:tc>
      </w:tr>
    </w:tbl>
    <w:p w14:paraId="3A499BAD" w14:textId="77777777" w:rsidR="00B547F5" w:rsidRDefault="00B547F5" w:rsidP="00B547F5">
      <w:pPr>
        <w:tabs>
          <w:tab w:val="left" w:pos="2160"/>
        </w:tabs>
        <w:autoSpaceDE/>
        <w:autoSpaceDN/>
        <w:adjustRightInd/>
        <w:spacing w:line="0" w:lineRule="atLeast"/>
        <w:ind w:left="0" w:right="0" w:firstLine="0"/>
        <w:jc w:val="left"/>
        <w:rPr>
          <w:rFonts w:ascii="Carlito" w:hAnsi="Carlito" w:cs="Carlito"/>
          <w:color w:val="auto"/>
          <w:szCs w:val="22"/>
        </w:rPr>
      </w:pPr>
    </w:p>
    <w:p w14:paraId="0F2B9CBA" w14:textId="77777777" w:rsidR="00D805A1" w:rsidRDefault="00D805A1" w:rsidP="00D805A1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p) ¿Cuál es la MAC destino?</w:t>
      </w:r>
    </w:p>
    <w:p w14:paraId="17285620" w14:textId="77777777" w:rsidR="00D805A1" w:rsidRDefault="00D805A1" w:rsidP="00D805A1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lastRenderedPageBreak/>
        <w:t>40-5B-D8-30-F8-A1</w:t>
      </w:r>
    </w:p>
    <w:p w14:paraId="017CD934" w14:textId="77777777" w:rsidR="00D805A1" w:rsidRDefault="00D805A1" w:rsidP="00D805A1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q) ¿Cuál es la IP destino?</w:t>
      </w:r>
    </w:p>
    <w:p w14:paraId="2DA54F9F" w14:textId="77777777" w:rsidR="00D805A1" w:rsidRDefault="00D805A1" w:rsidP="00D805A1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104.214.26.43</w:t>
      </w:r>
    </w:p>
    <w:p w14:paraId="39EC554A" w14:textId="77777777" w:rsidR="00D805A1" w:rsidRDefault="00D805A1" w:rsidP="00D805A1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 xml:space="preserve">r) En el campo </w:t>
      </w:r>
      <w:proofErr w:type="spellStart"/>
      <w:r>
        <w:rPr>
          <w:rFonts w:ascii="Carlito" w:hAnsi="Carlito" w:cs="Carlito"/>
          <w:color w:val="auto"/>
          <w:szCs w:val="22"/>
        </w:rPr>
        <w:t>Protocol</w:t>
      </w:r>
      <w:proofErr w:type="spellEnd"/>
      <w:r>
        <w:rPr>
          <w:rFonts w:ascii="Carlito" w:hAnsi="Carlito" w:cs="Carlito"/>
          <w:color w:val="auto"/>
          <w:szCs w:val="22"/>
        </w:rPr>
        <w:t xml:space="preserve"> ¿Cuál es el valor del campo?</w:t>
      </w:r>
    </w:p>
    <w:p w14:paraId="65099FE9" w14:textId="3A90C4A6" w:rsidR="00B547F5" w:rsidRDefault="00D805A1" w:rsidP="00D805A1">
      <w:pPr>
        <w:tabs>
          <w:tab w:val="left" w:pos="2160"/>
        </w:tabs>
        <w:autoSpaceDE/>
        <w:autoSpaceDN/>
        <w:adjustRightInd/>
        <w:spacing w:line="0" w:lineRule="atLeast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ICMP</w:t>
      </w:r>
    </w:p>
    <w:p w14:paraId="609444D3" w14:textId="48FF8509" w:rsidR="00D805A1" w:rsidRPr="00D805A1" w:rsidRDefault="00D805A1" w:rsidP="00D805A1">
      <w:pPr>
        <w:pStyle w:val="Prrafodelista"/>
        <w:numPr>
          <w:ilvl w:val="0"/>
          <w:numId w:val="36"/>
        </w:numPr>
        <w:tabs>
          <w:tab w:val="left" w:pos="2160"/>
        </w:tabs>
        <w:autoSpaceDE/>
        <w:autoSpaceDN/>
        <w:adjustRightInd/>
        <w:spacing w:line="0" w:lineRule="atLeast"/>
        <w:ind w:right="0"/>
        <w:jc w:val="left"/>
        <w:rPr>
          <w:rFonts w:ascii="Carlito-Bold" w:hAnsi="Carlito-Bold" w:cs="Carlito-Bold"/>
          <w:b/>
          <w:bCs/>
          <w:color w:val="0000FF"/>
          <w:szCs w:val="22"/>
        </w:rPr>
      </w:pPr>
      <w:r w:rsidRPr="00D805A1">
        <w:rPr>
          <w:rFonts w:ascii="Carlito" w:hAnsi="Carlito" w:cs="Carlito"/>
          <w:szCs w:val="22"/>
        </w:rPr>
        <w:t xml:space="preserve">Análisis de una de la </w:t>
      </w:r>
      <w:proofErr w:type="spellStart"/>
      <w:r w:rsidRPr="00D805A1">
        <w:rPr>
          <w:rFonts w:ascii="Carlito" w:hAnsi="Carlito" w:cs="Carlito"/>
          <w:szCs w:val="22"/>
        </w:rPr>
        <w:t>pagina</w:t>
      </w:r>
      <w:proofErr w:type="spellEnd"/>
      <w:r w:rsidRPr="00D805A1">
        <w:rPr>
          <w:rFonts w:ascii="Carlito" w:hAnsi="Carlito" w:cs="Carlito"/>
          <w:szCs w:val="22"/>
        </w:rPr>
        <w:t xml:space="preserve"> </w:t>
      </w:r>
      <w:hyperlink r:id="rId23" w:history="1">
        <w:r w:rsidRPr="00421012">
          <w:rPr>
            <w:rStyle w:val="Hipervnculo"/>
            <w:rFonts w:ascii="Carlito-Bold" w:hAnsi="Carlito-Bold" w:cs="Carlito-Bold"/>
            <w:b/>
            <w:bCs/>
            <w:szCs w:val="22"/>
          </w:rPr>
          <w:t>www.google.com.mx</w:t>
        </w:r>
      </w:hyperlink>
    </w:p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6B55CD" w:rsidRPr="006B55CD" w14:paraId="599E1F1E" w14:textId="77777777" w:rsidTr="006B55CD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4DD3" w14:textId="77777777" w:rsidR="006B55CD" w:rsidRPr="006B55CD" w:rsidRDefault="006B55CD" w:rsidP="006B55CD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6B55CD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7BD5" w14:textId="77777777" w:rsidR="006B55CD" w:rsidRPr="006B55CD" w:rsidRDefault="006B55CD" w:rsidP="006B55CD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6B55CD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20 bytes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A6E99" w14:textId="77777777" w:rsidR="006B55CD" w:rsidRPr="006B55CD" w:rsidRDefault="006B55CD" w:rsidP="006B55CD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6B55CD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IPv4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1C3B6" w14:textId="77777777" w:rsidR="006B55CD" w:rsidRPr="006B55CD" w:rsidRDefault="006B55CD" w:rsidP="006B55CD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6B55CD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60</w:t>
            </w:r>
          </w:p>
        </w:tc>
      </w:tr>
      <w:tr w:rsidR="006B55CD" w:rsidRPr="006B55CD" w14:paraId="0DD6BDB5" w14:textId="77777777" w:rsidTr="006B55CD">
        <w:trPr>
          <w:trHeight w:val="288"/>
        </w:trPr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A16F" w14:textId="77777777" w:rsidR="006B55CD" w:rsidRPr="006B55CD" w:rsidRDefault="006B55CD" w:rsidP="006B55CD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6B55CD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0x86c4(34500)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E981" w14:textId="77777777" w:rsidR="006B55CD" w:rsidRPr="006B55CD" w:rsidRDefault="006B55CD" w:rsidP="006B55CD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6B55CD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CCF5" w14:textId="77777777" w:rsidR="006B55CD" w:rsidRPr="006B55CD" w:rsidRDefault="006B55CD" w:rsidP="006B55CD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6B55CD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</w:t>
            </w:r>
          </w:p>
        </w:tc>
      </w:tr>
      <w:tr w:rsidR="006B55CD" w:rsidRPr="006B55CD" w14:paraId="667FB411" w14:textId="77777777" w:rsidTr="006B55CD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86F0C" w14:textId="77777777" w:rsidR="006B55CD" w:rsidRPr="006B55CD" w:rsidRDefault="006B55CD" w:rsidP="006B55CD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6B55CD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128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CBDE" w14:textId="77777777" w:rsidR="006B55CD" w:rsidRPr="006B55CD" w:rsidRDefault="006B55CD" w:rsidP="006B55CD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6B55CD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ICMP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1D971" w14:textId="77777777" w:rsidR="006B55CD" w:rsidRPr="006B55CD" w:rsidRDefault="006B55CD" w:rsidP="006B55CD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6B55CD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0x00000</w:t>
            </w:r>
          </w:p>
        </w:tc>
      </w:tr>
      <w:tr w:rsidR="006B55CD" w:rsidRPr="006B55CD" w14:paraId="4A1F4887" w14:textId="77777777" w:rsidTr="006B55CD">
        <w:trPr>
          <w:trHeight w:val="288"/>
        </w:trPr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DF38" w14:textId="77777777" w:rsidR="006B55CD" w:rsidRPr="006B55CD" w:rsidRDefault="006B55CD" w:rsidP="006B55CD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6B55CD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187.189.146.143</w:t>
            </w:r>
          </w:p>
        </w:tc>
      </w:tr>
      <w:tr w:rsidR="006B55CD" w:rsidRPr="006B55CD" w14:paraId="5F83F70F" w14:textId="77777777" w:rsidTr="006B55CD">
        <w:trPr>
          <w:trHeight w:val="288"/>
        </w:trPr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2D13" w14:textId="77777777" w:rsidR="006B55CD" w:rsidRPr="006B55CD" w:rsidRDefault="006B55CD" w:rsidP="006B55CD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6B55CD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142.250.69.36</w:t>
            </w:r>
          </w:p>
        </w:tc>
      </w:tr>
      <w:tr w:rsidR="006B55CD" w:rsidRPr="006B55CD" w14:paraId="64416E58" w14:textId="77777777" w:rsidTr="006B55CD">
        <w:trPr>
          <w:trHeight w:val="288"/>
        </w:trPr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ED63" w14:textId="77777777" w:rsidR="006B55CD" w:rsidRPr="006B55CD" w:rsidRDefault="006B55CD" w:rsidP="006B55CD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6B55CD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-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E13A" w14:textId="77777777" w:rsidR="006B55CD" w:rsidRPr="006B55CD" w:rsidRDefault="006B55CD" w:rsidP="006B55CD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6B55CD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-</w:t>
            </w:r>
          </w:p>
        </w:tc>
      </w:tr>
    </w:tbl>
    <w:p w14:paraId="55092392" w14:textId="77777777" w:rsidR="00D805A1" w:rsidRDefault="00D805A1" w:rsidP="00D805A1">
      <w:pPr>
        <w:tabs>
          <w:tab w:val="left" w:pos="2160"/>
        </w:tabs>
        <w:autoSpaceDE/>
        <w:autoSpaceDN/>
        <w:adjustRightInd/>
        <w:spacing w:line="0" w:lineRule="atLeast"/>
        <w:ind w:left="0" w:right="0" w:firstLine="0"/>
        <w:jc w:val="left"/>
        <w:rPr>
          <w:rFonts w:ascii="Carlito" w:hAnsi="Carlito" w:cs="Carlito"/>
          <w:color w:val="auto"/>
          <w:szCs w:val="22"/>
        </w:rPr>
      </w:pPr>
    </w:p>
    <w:p w14:paraId="3919E061" w14:textId="77777777" w:rsidR="007A055E" w:rsidRDefault="007A055E" w:rsidP="007A055E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s) ¿Cuál es la MAC destino?</w:t>
      </w:r>
    </w:p>
    <w:p w14:paraId="30C1BAFC" w14:textId="77777777" w:rsidR="007A055E" w:rsidRDefault="007A055E" w:rsidP="007A055E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40-5B-D8-30-F8-A1</w:t>
      </w:r>
    </w:p>
    <w:p w14:paraId="132F35E8" w14:textId="77777777" w:rsidR="007A055E" w:rsidRDefault="007A055E" w:rsidP="007A055E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t) ¿Cuál es la IP destino?</w:t>
      </w:r>
    </w:p>
    <w:p w14:paraId="1533CF63" w14:textId="77777777" w:rsidR="007A055E" w:rsidRDefault="007A055E" w:rsidP="007A055E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142.250.69.36</w:t>
      </w:r>
    </w:p>
    <w:p w14:paraId="7FA7D517" w14:textId="77777777" w:rsidR="007A055E" w:rsidRDefault="007A055E" w:rsidP="007A055E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 xml:space="preserve">u) En el campo </w:t>
      </w:r>
      <w:proofErr w:type="spellStart"/>
      <w:r>
        <w:rPr>
          <w:rFonts w:ascii="Carlito" w:hAnsi="Carlito" w:cs="Carlito"/>
          <w:color w:val="auto"/>
          <w:szCs w:val="22"/>
        </w:rPr>
        <w:t>Protocol</w:t>
      </w:r>
      <w:proofErr w:type="spellEnd"/>
      <w:r>
        <w:rPr>
          <w:rFonts w:ascii="Carlito" w:hAnsi="Carlito" w:cs="Carlito"/>
          <w:color w:val="auto"/>
          <w:szCs w:val="22"/>
        </w:rPr>
        <w:t xml:space="preserve"> ¿Cuál es el valor del campo?</w:t>
      </w:r>
    </w:p>
    <w:p w14:paraId="43F06F4E" w14:textId="64A6C22C" w:rsidR="007A055E" w:rsidRDefault="007A055E" w:rsidP="007A055E">
      <w:pPr>
        <w:tabs>
          <w:tab w:val="left" w:pos="2160"/>
        </w:tabs>
        <w:autoSpaceDE/>
        <w:autoSpaceDN/>
        <w:adjustRightInd/>
        <w:spacing w:line="0" w:lineRule="atLeast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ICMP</w:t>
      </w:r>
    </w:p>
    <w:p w14:paraId="61C04BE3" w14:textId="77777777" w:rsidR="007A055E" w:rsidRDefault="007A055E" w:rsidP="007A055E">
      <w:pPr>
        <w:tabs>
          <w:tab w:val="left" w:pos="2160"/>
        </w:tabs>
        <w:autoSpaceDE/>
        <w:autoSpaceDN/>
        <w:adjustRightInd/>
        <w:spacing w:line="0" w:lineRule="atLeast"/>
        <w:ind w:left="0" w:right="0" w:firstLine="0"/>
        <w:jc w:val="left"/>
        <w:rPr>
          <w:rFonts w:ascii="Carlito" w:hAnsi="Carlito" w:cs="Carlito"/>
          <w:color w:val="auto"/>
          <w:szCs w:val="22"/>
        </w:rPr>
      </w:pPr>
    </w:p>
    <w:p w14:paraId="20BFB938" w14:textId="75019612" w:rsidR="007A055E" w:rsidRPr="007A055E" w:rsidRDefault="007A055E" w:rsidP="007A055E">
      <w:pPr>
        <w:pStyle w:val="Prrafodelista"/>
        <w:numPr>
          <w:ilvl w:val="0"/>
          <w:numId w:val="36"/>
        </w:numPr>
        <w:tabs>
          <w:tab w:val="left" w:pos="2160"/>
        </w:tabs>
        <w:autoSpaceDE/>
        <w:autoSpaceDN/>
        <w:adjustRightInd/>
        <w:spacing w:line="0" w:lineRule="atLeast"/>
        <w:ind w:right="0"/>
        <w:jc w:val="left"/>
        <w:rPr>
          <w:rFonts w:ascii="Carlito-Bold" w:hAnsi="Carlito-Bold" w:cs="Carlito-Bold"/>
          <w:b/>
          <w:bCs/>
          <w:color w:val="0000FF"/>
          <w:szCs w:val="22"/>
        </w:rPr>
      </w:pPr>
      <w:r w:rsidRPr="007A055E">
        <w:rPr>
          <w:rFonts w:ascii="Carlito" w:hAnsi="Carlito" w:cs="Carlito"/>
          <w:szCs w:val="22"/>
        </w:rPr>
        <w:t xml:space="preserve">Análisis de una de la </w:t>
      </w:r>
      <w:proofErr w:type="spellStart"/>
      <w:r w:rsidRPr="007A055E">
        <w:rPr>
          <w:rFonts w:ascii="Carlito" w:hAnsi="Carlito" w:cs="Carlito"/>
          <w:szCs w:val="22"/>
        </w:rPr>
        <w:t>pagina</w:t>
      </w:r>
      <w:proofErr w:type="spellEnd"/>
      <w:r w:rsidRPr="007A055E">
        <w:rPr>
          <w:rFonts w:ascii="Carlito" w:hAnsi="Carlito" w:cs="Carlito"/>
          <w:szCs w:val="22"/>
        </w:rPr>
        <w:t xml:space="preserve"> </w:t>
      </w:r>
      <w:hyperlink r:id="rId24" w:history="1">
        <w:r w:rsidRPr="00421012">
          <w:rPr>
            <w:rStyle w:val="Hipervnculo"/>
            <w:rFonts w:ascii="Carlito-Bold" w:hAnsi="Carlito-Bold" w:cs="Carlito-Bold"/>
            <w:b/>
            <w:bCs/>
            <w:szCs w:val="22"/>
          </w:rPr>
          <w:t>www.facebook.com</w:t>
        </w:r>
      </w:hyperlink>
    </w:p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267187" w:rsidRPr="00267187" w14:paraId="0289C7BE" w14:textId="77777777" w:rsidTr="00267187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F49CE" w14:textId="77777777" w:rsidR="00267187" w:rsidRPr="00267187" w:rsidRDefault="00267187" w:rsidP="00267187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67187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F31C4" w14:textId="77777777" w:rsidR="00267187" w:rsidRPr="00267187" w:rsidRDefault="00267187" w:rsidP="00267187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67187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20 bytes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4DC15" w14:textId="77777777" w:rsidR="00267187" w:rsidRPr="00267187" w:rsidRDefault="00267187" w:rsidP="00267187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67187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IPv4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EE18" w14:textId="77777777" w:rsidR="00267187" w:rsidRPr="00267187" w:rsidRDefault="00267187" w:rsidP="00267187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67187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60</w:t>
            </w:r>
          </w:p>
        </w:tc>
      </w:tr>
      <w:tr w:rsidR="00267187" w:rsidRPr="00267187" w14:paraId="1D1EB120" w14:textId="77777777" w:rsidTr="00267187">
        <w:trPr>
          <w:trHeight w:val="288"/>
        </w:trPr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8043" w14:textId="77777777" w:rsidR="00267187" w:rsidRPr="00267187" w:rsidRDefault="00267187" w:rsidP="00267187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67187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0x86c4(34500)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8C0B" w14:textId="77777777" w:rsidR="00267187" w:rsidRPr="00267187" w:rsidRDefault="00267187" w:rsidP="00267187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67187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5C95" w14:textId="77777777" w:rsidR="00267187" w:rsidRPr="00267187" w:rsidRDefault="00267187" w:rsidP="00267187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67187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</w:t>
            </w:r>
          </w:p>
        </w:tc>
      </w:tr>
      <w:tr w:rsidR="00267187" w:rsidRPr="00267187" w14:paraId="3166BF30" w14:textId="77777777" w:rsidTr="00267187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DC8CE" w14:textId="77777777" w:rsidR="00267187" w:rsidRPr="00267187" w:rsidRDefault="00267187" w:rsidP="00267187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67187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128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D58CF" w14:textId="77777777" w:rsidR="00267187" w:rsidRPr="00267187" w:rsidRDefault="00267187" w:rsidP="00267187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67187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ICMP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CC19" w14:textId="77777777" w:rsidR="00267187" w:rsidRPr="00267187" w:rsidRDefault="00267187" w:rsidP="00267187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67187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0x4a6c</w:t>
            </w:r>
          </w:p>
        </w:tc>
      </w:tr>
      <w:tr w:rsidR="00267187" w:rsidRPr="00267187" w14:paraId="0ECD8132" w14:textId="77777777" w:rsidTr="00267187">
        <w:trPr>
          <w:trHeight w:val="288"/>
        </w:trPr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61B0" w14:textId="77777777" w:rsidR="00267187" w:rsidRPr="00267187" w:rsidRDefault="00267187" w:rsidP="00267187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67187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187.189.146.143</w:t>
            </w:r>
          </w:p>
        </w:tc>
      </w:tr>
      <w:tr w:rsidR="00267187" w:rsidRPr="00267187" w14:paraId="078C38ED" w14:textId="77777777" w:rsidTr="00267187">
        <w:trPr>
          <w:trHeight w:val="288"/>
        </w:trPr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0FFC" w14:textId="77777777" w:rsidR="00267187" w:rsidRPr="00267187" w:rsidRDefault="00267187" w:rsidP="00267187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67187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8.40.1.27</w:t>
            </w:r>
          </w:p>
        </w:tc>
      </w:tr>
      <w:tr w:rsidR="00267187" w:rsidRPr="00267187" w14:paraId="0695633C" w14:textId="77777777" w:rsidTr="00267187">
        <w:trPr>
          <w:trHeight w:val="288"/>
        </w:trPr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91AC" w14:textId="77777777" w:rsidR="00267187" w:rsidRPr="00267187" w:rsidRDefault="00267187" w:rsidP="00267187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67187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-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4874" w14:textId="77777777" w:rsidR="00267187" w:rsidRPr="00267187" w:rsidRDefault="00267187" w:rsidP="00267187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67187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-</w:t>
            </w:r>
          </w:p>
        </w:tc>
      </w:tr>
    </w:tbl>
    <w:p w14:paraId="12727541" w14:textId="77777777" w:rsidR="007A055E" w:rsidRDefault="007A055E" w:rsidP="007A055E">
      <w:pPr>
        <w:tabs>
          <w:tab w:val="left" w:pos="2160"/>
        </w:tabs>
        <w:autoSpaceDE/>
        <w:autoSpaceDN/>
        <w:adjustRightInd/>
        <w:spacing w:line="0" w:lineRule="atLeast"/>
        <w:ind w:left="0" w:right="0" w:firstLine="0"/>
        <w:jc w:val="left"/>
        <w:rPr>
          <w:rFonts w:ascii="Carlito" w:hAnsi="Carlito" w:cs="Carlito"/>
          <w:color w:val="auto"/>
          <w:szCs w:val="22"/>
        </w:rPr>
      </w:pPr>
    </w:p>
    <w:p w14:paraId="2A2D287F" w14:textId="77777777" w:rsidR="00560762" w:rsidRDefault="00560762" w:rsidP="00560762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v) ¿Cuál es la MAC destino?</w:t>
      </w:r>
    </w:p>
    <w:p w14:paraId="2177681B" w14:textId="77777777" w:rsidR="00560762" w:rsidRDefault="00560762" w:rsidP="00560762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40-5B-D8-30-F8-A1</w:t>
      </w:r>
    </w:p>
    <w:p w14:paraId="7CE19C39" w14:textId="77777777" w:rsidR="00560762" w:rsidRDefault="00560762" w:rsidP="00560762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w) ¿Cuál es la IP destino?</w:t>
      </w:r>
    </w:p>
    <w:p w14:paraId="7633390B" w14:textId="77777777" w:rsidR="00560762" w:rsidRDefault="00560762" w:rsidP="00560762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8.40.1.27</w:t>
      </w:r>
    </w:p>
    <w:p w14:paraId="262046AC" w14:textId="77777777" w:rsidR="00560762" w:rsidRDefault="00560762" w:rsidP="00560762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 xml:space="preserve">x) En el campo </w:t>
      </w:r>
      <w:proofErr w:type="spellStart"/>
      <w:r>
        <w:rPr>
          <w:rFonts w:ascii="Carlito" w:hAnsi="Carlito" w:cs="Carlito"/>
          <w:color w:val="auto"/>
          <w:szCs w:val="22"/>
        </w:rPr>
        <w:t>Protocol</w:t>
      </w:r>
      <w:proofErr w:type="spellEnd"/>
      <w:r>
        <w:rPr>
          <w:rFonts w:ascii="Carlito" w:hAnsi="Carlito" w:cs="Carlito"/>
          <w:color w:val="auto"/>
          <w:szCs w:val="22"/>
        </w:rPr>
        <w:t xml:space="preserve"> ¿Cuál es el valor del campo?</w:t>
      </w:r>
    </w:p>
    <w:p w14:paraId="6FF71555" w14:textId="3F43E8B6" w:rsidR="00560762" w:rsidRDefault="00560762" w:rsidP="00560762">
      <w:pPr>
        <w:tabs>
          <w:tab w:val="left" w:pos="2160"/>
        </w:tabs>
        <w:autoSpaceDE/>
        <w:autoSpaceDN/>
        <w:adjustRightInd/>
        <w:spacing w:line="0" w:lineRule="atLeast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ICMP</w:t>
      </w:r>
    </w:p>
    <w:p w14:paraId="33782DF1" w14:textId="77777777" w:rsidR="00560762" w:rsidRDefault="00560762" w:rsidP="00560762">
      <w:pPr>
        <w:tabs>
          <w:tab w:val="left" w:pos="2160"/>
        </w:tabs>
        <w:autoSpaceDE/>
        <w:autoSpaceDN/>
        <w:adjustRightInd/>
        <w:spacing w:line="0" w:lineRule="atLeast"/>
        <w:ind w:left="0" w:right="0" w:firstLine="0"/>
        <w:jc w:val="left"/>
        <w:rPr>
          <w:rFonts w:ascii="Carlito" w:hAnsi="Carlito" w:cs="Carlito"/>
          <w:color w:val="auto"/>
          <w:szCs w:val="22"/>
        </w:rPr>
      </w:pPr>
    </w:p>
    <w:p w14:paraId="72470A7C" w14:textId="62B49A8F" w:rsidR="00560762" w:rsidRPr="00560762" w:rsidRDefault="00560762" w:rsidP="00560762">
      <w:pPr>
        <w:pStyle w:val="Prrafodelista"/>
        <w:numPr>
          <w:ilvl w:val="0"/>
          <w:numId w:val="36"/>
        </w:numPr>
        <w:tabs>
          <w:tab w:val="left" w:pos="2160"/>
        </w:tabs>
        <w:autoSpaceDE/>
        <w:autoSpaceDN/>
        <w:adjustRightInd/>
        <w:spacing w:line="0" w:lineRule="atLeast"/>
        <w:ind w:right="0"/>
        <w:jc w:val="left"/>
        <w:rPr>
          <w:rFonts w:ascii="Carlito-Bold" w:hAnsi="Carlito-Bold" w:cs="Carlito-Bold"/>
          <w:b/>
          <w:bCs/>
          <w:color w:val="0000FF"/>
          <w:szCs w:val="22"/>
        </w:rPr>
      </w:pPr>
      <w:r w:rsidRPr="00560762">
        <w:rPr>
          <w:rFonts w:ascii="Carlito" w:hAnsi="Carlito" w:cs="Carlito"/>
          <w:szCs w:val="22"/>
        </w:rPr>
        <w:t xml:space="preserve">Análisis de una de la </w:t>
      </w:r>
      <w:proofErr w:type="spellStart"/>
      <w:r w:rsidRPr="00560762">
        <w:rPr>
          <w:rFonts w:ascii="Carlito" w:hAnsi="Carlito" w:cs="Carlito"/>
          <w:szCs w:val="22"/>
        </w:rPr>
        <w:t>pagina</w:t>
      </w:r>
      <w:proofErr w:type="spellEnd"/>
      <w:r w:rsidRPr="00560762">
        <w:rPr>
          <w:rFonts w:ascii="Carlito" w:hAnsi="Carlito" w:cs="Carlito"/>
          <w:szCs w:val="22"/>
        </w:rPr>
        <w:t xml:space="preserve"> </w:t>
      </w:r>
      <w:hyperlink r:id="rId25" w:history="1">
        <w:r w:rsidRPr="00421012">
          <w:rPr>
            <w:rStyle w:val="Hipervnculo"/>
            <w:rFonts w:ascii="Carlito-Bold" w:hAnsi="Carlito-Bold" w:cs="Carlito-Bold"/>
            <w:b/>
            <w:bCs/>
            <w:szCs w:val="22"/>
          </w:rPr>
          <w:t>www.epicgames.com</w:t>
        </w:r>
      </w:hyperlink>
    </w:p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20692C" w:rsidRPr="0020692C" w14:paraId="02783497" w14:textId="77777777" w:rsidTr="0020692C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B8086" w14:textId="77777777" w:rsidR="0020692C" w:rsidRPr="0020692C" w:rsidRDefault="0020692C" w:rsidP="0020692C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483C" w14:textId="77777777" w:rsidR="0020692C" w:rsidRPr="0020692C" w:rsidRDefault="0020692C" w:rsidP="0020692C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20 bytes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D813" w14:textId="77777777" w:rsidR="0020692C" w:rsidRPr="0020692C" w:rsidRDefault="0020692C" w:rsidP="0020692C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IPv4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262D" w14:textId="77777777" w:rsidR="0020692C" w:rsidRPr="0020692C" w:rsidRDefault="0020692C" w:rsidP="0020692C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60</w:t>
            </w:r>
          </w:p>
        </w:tc>
      </w:tr>
      <w:tr w:rsidR="0020692C" w:rsidRPr="0020692C" w14:paraId="534295E8" w14:textId="77777777" w:rsidTr="0020692C">
        <w:trPr>
          <w:trHeight w:val="288"/>
        </w:trPr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626B9" w14:textId="77777777" w:rsidR="0020692C" w:rsidRPr="0020692C" w:rsidRDefault="0020692C" w:rsidP="0020692C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0x86c4(34500)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64F2" w14:textId="77777777" w:rsidR="0020692C" w:rsidRPr="0020692C" w:rsidRDefault="0020692C" w:rsidP="0020692C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6B4F" w14:textId="77777777" w:rsidR="0020692C" w:rsidRPr="0020692C" w:rsidRDefault="0020692C" w:rsidP="0020692C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</w:t>
            </w:r>
          </w:p>
        </w:tc>
      </w:tr>
      <w:tr w:rsidR="0020692C" w:rsidRPr="0020692C" w14:paraId="3B1386BA" w14:textId="77777777" w:rsidTr="0020692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C7D0" w14:textId="77777777" w:rsidR="0020692C" w:rsidRPr="0020692C" w:rsidRDefault="0020692C" w:rsidP="0020692C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128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74AEF" w14:textId="77777777" w:rsidR="0020692C" w:rsidRPr="0020692C" w:rsidRDefault="0020692C" w:rsidP="0020692C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ICMP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7A88" w14:textId="77777777" w:rsidR="0020692C" w:rsidRPr="0020692C" w:rsidRDefault="0020692C" w:rsidP="0020692C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0x00000</w:t>
            </w:r>
          </w:p>
        </w:tc>
      </w:tr>
      <w:tr w:rsidR="0020692C" w:rsidRPr="0020692C" w14:paraId="4A88F9DA" w14:textId="77777777" w:rsidTr="0020692C">
        <w:trPr>
          <w:trHeight w:val="288"/>
        </w:trPr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66CF" w14:textId="77777777" w:rsidR="0020692C" w:rsidRPr="0020692C" w:rsidRDefault="0020692C" w:rsidP="0020692C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187.189.146.143</w:t>
            </w:r>
          </w:p>
        </w:tc>
      </w:tr>
      <w:tr w:rsidR="0020692C" w:rsidRPr="0020692C" w14:paraId="27DB86C6" w14:textId="77777777" w:rsidTr="0020692C">
        <w:trPr>
          <w:trHeight w:val="288"/>
        </w:trPr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F458" w14:textId="77777777" w:rsidR="0020692C" w:rsidRPr="0020692C" w:rsidRDefault="0020692C" w:rsidP="0020692C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54.156.160.50</w:t>
            </w:r>
          </w:p>
        </w:tc>
      </w:tr>
      <w:tr w:rsidR="0020692C" w:rsidRPr="0020692C" w14:paraId="7C8F1F00" w14:textId="77777777" w:rsidTr="0020692C">
        <w:trPr>
          <w:trHeight w:val="288"/>
        </w:trPr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1340" w14:textId="77777777" w:rsidR="0020692C" w:rsidRPr="0020692C" w:rsidRDefault="0020692C" w:rsidP="0020692C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-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565E" w14:textId="77777777" w:rsidR="0020692C" w:rsidRPr="0020692C" w:rsidRDefault="0020692C" w:rsidP="0020692C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-</w:t>
            </w:r>
          </w:p>
        </w:tc>
      </w:tr>
    </w:tbl>
    <w:p w14:paraId="29F75831" w14:textId="77777777" w:rsidR="00560762" w:rsidRDefault="00560762" w:rsidP="00560762">
      <w:pPr>
        <w:tabs>
          <w:tab w:val="left" w:pos="2160"/>
        </w:tabs>
        <w:autoSpaceDE/>
        <w:autoSpaceDN/>
        <w:adjustRightInd/>
        <w:spacing w:line="0" w:lineRule="atLeast"/>
        <w:ind w:left="0" w:right="0" w:firstLine="0"/>
        <w:jc w:val="left"/>
        <w:rPr>
          <w:rFonts w:ascii="Carlito" w:hAnsi="Carlito" w:cs="Carlito"/>
          <w:color w:val="auto"/>
          <w:szCs w:val="22"/>
        </w:rPr>
      </w:pPr>
    </w:p>
    <w:p w14:paraId="5BF52675" w14:textId="77777777" w:rsidR="00D22F39" w:rsidRDefault="00D22F39" w:rsidP="00D22F39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y) ¿Cuál es la MAC destino?</w:t>
      </w:r>
    </w:p>
    <w:p w14:paraId="66D1336A" w14:textId="77777777" w:rsidR="00D22F39" w:rsidRDefault="00D22F39" w:rsidP="00D22F39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40-5B-D8-30-F8-A1</w:t>
      </w:r>
    </w:p>
    <w:p w14:paraId="02AE4C58" w14:textId="77777777" w:rsidR="00D22F39" w:rsidRDefault="00D22F39" w:rsidP="00D22F39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z) ¿Cuál es la IP destino?</w:t>
      </w:r>
    </w:p>
    <w:p w14:paraId="73B36F7B" w14:textId="77777777" w:rsidR="00D22F39" w:rsidRDefault="00D22F39" w:rsidP="00D22F39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lastRenderedPageBreak/>
        <w:t>54.156.160.50</w:t>
      </w:r>
    </w:p>
    <w:p w14:paraId="45C8C5A2" w14:textId="77777777" w:rsidR="00D22F39" w:rsidRDefault="00D22F39" w:rsidP="00D22F39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proofErr w:type="spellStart"/>
      <w:r>
        <w:rPr>
          <w:rFonts w:ascii="Carlito" w:hAnsi="Carlito" w:cs="Carlito"/>
          <w:color w:val="auto"/>
          <w:szCs w:val="22"/>
        </w:rPr>
        <w:t>aa</w:t>
      </w:r>
      <w:proofErr w:type="spellEnd"/>
      <w:r>
        <w:rPr>
          <w:rFonts w:ascii="Carlito" w:hAnsi="Carlito" w:cs="Carlito"/>
          <w:color w:val="auto"/>
          <w:szCs w:val="22"/>
        </w:rPr>
        <w:t xml:space="preserve">) En el campo </w:t>
      </w:r>
      <w:proofErr w:type="spellStart"/>
      <w:r>
        <w:rPr>
          <w:rFonts w:ascii="Carlito" w:hAnsi="Carlito" w:cs="Carlito"/>
          <w:color w:val="auto"/>
          <w:szCs w:val="22"/>
        </w:rPr>
        <w:t>Protocol</w:t>
      </w:r>
      <w:proofErr w:type="spellEnd"/>
      <w:r>
        <w:rPr>
          <w:rFonts w:ascii="Carlito" w:hAnsi="Carlito" w:cs="Carlito"/>
          <w:color w:val="auto"/>
          <w:szCs w:val="22"/>
        </w:rPr>
        <w:t xml:space="preserve"> ¿Cuál es el valor del campo?</w:t>
      </w:r>
    </w:p>
    <w:p w14:paraId="59FE5AE8" w14:textId="4252C3AC" w:rsidR="00D22F39" w:rsidRPr="00560762" w:rsidRDefault="00D22F39" w:rsidP="00D22F39">
      <w:pPr>
        <w:tabs>
          <w:tab w:val="left" w:pos="2160"/>
        </w:tabs>
        <w:autoSpaceDE/>
        <w:autoSpaceDN/>
        <w:adjustRightInd/>
        <w:spacing w:line="0" w:lineRule="atLeast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ICMP</w:t>
      </w:r>
    </w:p>
    <w:p w14:paraId="341DF08F" w14:textId="77777777" w:rsidR="00782828" w:rsidRDefault="00782828" w:rsidP="00782828">
      <w:pPr>
        <w:tabs>
          <w:tab w:val="left" w:pos="2160"/>
        </w:tabs>
        <w:autoSpaceDE/>
        <w:autoSpaceDN/>
        <w:adjustRightInd/>
        <w:spacing w:line="0" w:lineRule="atLeast"/>
        <w:ind w:left="0" w:right="0" w:firstLine="0"/>
        <w:jc w:val="left"/>
        <w:rPr>
          <w:rFonts w:eastAsia="Arial"/>
          <w:color w:val="auto"/>
          <w:szCs w:val="20"/>
          <w:lang w:eastAsia="es-MX"/>
          <w14:ligatures w14:val="none"/>
        </w:rPr>
      </w:pPr>
    </w:p>
    <w:p w14:paraId="64D32B48" w14:textId="77777777" w:rsidR="007A44DF" w:rsidRPr="00187141" w:rsidRDefault="007A44DF" w:rsidP="007A44DF">
      <w:pPr>
        <w:numPr>
          <w:ilvl w:val="0"/>
          <w:numId w:val="37"/>
        </w:numPr>
        <w:tabs>
          <w:tab w:val="left" w:pos="980"/>
        </w:tabs>
        <w:autoSpaceDE/>
        <w:autoSpaceDN/>
        <w:adjustRightInd/>
        <w:spacing w:line="0" w:lineRule="atLeast"/>
        <w:ind w:left="980" w:right="0" w:hanging="359"/>
        <w:jc w:val="left"/>
      </w:pPr>
      <w:r>
        <w:t xml:space="preserve">Análisis de una </w:t>
      </w:r>
      <w:r>
        <w:rPr>
          <w:b/>
        </w:rPr>
        <w:t>IP 148.204.1.2</w:t>
      </w:r>
    </w:p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187141" w:rsidRPr="0020692C" w14:paraId="26F6E38A" w14:textId="77777777" w:rsidTr="00546FB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E7699" w14:textId="77777777" w:rsidR="00187141" w:rsidRPr="0020692C" w:rsidRDefault="00187141" w:rsidP="00546FB8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7ADC" w14:textId="77777777" w:rsidR="00187141" w:rsidRPr="0020692C" w:rsidRDefault="00187141" w:rsidP="00546FB8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20 bytes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3B5D" w14:textId="77777777" w:rsidR="00187141" w:rsidRPr="0020692C" w:rsidRDefault="00187141" w:rsidP="00546FB8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IPv4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838C7" w14:textId="77777777" w:rsidR="00187141" w:rsidRPr="0020692C" w:rsidRDefault="00187141" w:rsidP="00546FB8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60</w:t>
            </w:r>
          </w:p>
        </w:tc>
      </w:tr>
      <w:tr w:rsidR="00187141" w:rsidRPr="0020692C" w14:paraId="549A66F1" w14:textId="77777777" w:rsidTr="00546FB8">
        <w:trPr>
          <w:trHeight w:val="288"/>
        </w:trPr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F647" w14:textId="77777777" w:rsidR="00187141" w:rsidRPr="0020692C" w:rsidRDefault="00187141" w:rsidP="00546FB8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0x86c4(34500)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F722" w14:textId="77777777" w:rsidR="00187141" w:rsidRPr="0020692C" w:rsidRDefault="00187141" w:rsidP="00546FB8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4980F" w14:textId="77777777" w:rsidR="00187141" w:rsidRPr="0020692C" w:rsidRDefault="00187141" w:rsidP="00546FB8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</w:t>
            </w:r>
          </w:p>
        </w:tc>
      </w:tr>
      <w:tr w:rsidR="00187141" w:rsidRPr="0020692C" w14:paraId="02D893C1" w14:textId="77777777" w:rsidTr="00546FB8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102E" w14:textId="77777777" w:rsidR="00187141" w:rsidRPr="0020692C" w:rsidRDefault="00187141" w:rsidP="00546FB8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128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8C61" w14:textId="77777777" w:rsidR="00187141" w:rsidRPr="0020692C" w:rsidRDefault="00187141" w:rsidP="00546FB8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ICMP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2CA5" w14:textId="77777777" w:rsidR="00187141" w:rsidRPr="0020692C" w:rsidRDefault="00187141" w:rsidP="00546FB8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0x00000</w:t>
            </w:r>
          </w:p>
        </w:tc>
      </w:tr>
      <w:tr w:rsidR="00187141" w:rsidRPr="0020692C" w14:paraId="76D0051C" w14:textId="77777777" w:rsidTr="00546FB8">
        <w:trPr>
          <w:trHeight w:val="288"/>
        </w:trPr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1679" w14:textId="77777777" w:rsidR="00187141" w:rsidRPr="0020692C" w:rsidRDefault="00187141" w:rsidP="00546FB8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187.189.146.143</w:t>
            </w:r>
          </w:p>
        </w:tc>
      </w:tr>
      <w:tr w:rsidR="00187141" w:rsidRPr="0020692C" w14:paraId="14BA37D6" w14:textId="77777777" w:rsidTr="00546FB8">
        <w:trPr>
          <w:trHeight w:val="288"/>
        </w:trPr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FC42" w14:textId="77777777" w:rsidR="00187141" w:rsidRPr="0020692C" w:rsidRDefault="00187141" w:rsidP="00546FB8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54.156.160.50</w:t>
            </w:r>
          </w:p>
        </w:tc>
      </w:tr>
      <w:tr w:rsidR="00187141" w:rsidRPr="0020692C" w14:paraId="5333C404" w14:textId="77777777" w:rsidTr="00546FB8">
        <w:trPr>
          <w:trHeight w:val="288"/>
        </w:trPr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C7A3" w14:textId="77777777" w:rsidR="00187141" w:rsidRPr="0020692C" w:rsidRDefault="00187141" w:rsidP="00546FB8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-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8936" w14:textId="77777777" w:rsidR="00187141" w:rsidRPr="0020692C" w:rsidRDefault="00187141" w:rsidP="00546FB8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-</w:t>
            </w:r>
          </w:p>
        </w:tc>
      </w:tr>
    </w:tbl>
    <w:p w14:paraId="1DBD832F" w14:textId="77777777" w:rsidR="00187141" w:rsidRDefault="00187141" w:rsidP="00187141">
      <w:pPr>
        <w:tabs>
          <w:tab w:val="left" w:pos="980"/>
        </w:tabs>
        <w:autoSpaceDE/>
        <w:autoSpaceDN/>
        <w:adjustRightInd/>
        <w:spacing w:line="0" w:lineRule="atLeast"/>
        <w:ind w:right="0"/>
        <w:jc w:val="left"/>
      </w:pPr>
    </w:p>
    <w:p w14:paraId="14305F05" w14:textId="77777777" w:rsidR="007A44DF" w:rsidRDefault="007A44DF" w:rsidP="007A44DF">
      <w:pPr>
        <w:spacing w:line="24" w:lineRule="exact"/>
      </w:pPr>
    </w:p>
    <w:p w14:paraId="1EBA11F1" w14:textId="77777777" w:rsidR="007A44DF" w:rsidRDefault="007A44DF" w:rsidP="007A44DF">
      <w:pPr>
        <w:numPr>
          <w:ilvl w:val="1"/>
          <w:numId w:val="37"/>
        </w:numPr>
        <w:tabs>
          <w:tab w:val="left" w:pos="1320"/>
        </w:tabs>
        <w:autoSpaceDE/>
        <w:autoSpaceDN/>
        <w:adjustRightInd/>
        <w:spacing w:line="0" w:lineRule="atLeast"/>
        <w:ind w:left="1320" w:right="0" w:hanging="351"/>
        <w:jc w:val="left"/>
      </w:pPr>
      <w:r>
        <w:t>¿Cuál es la MAC destino?</w:t>
      </w:r>
    </w:p>
    <w:p w14:paraId="634F1D32" w14:textId="77777777" w:rsidR="007A44DF" w:rsidRDefault="007A44DF" w:rsidP="007A44DF">
      <w:pPr>
        <w:spacing w:line="21" w:lineRule="exact"/>
      </w:pPr>
    </w:p>
    <w:p w14:paraId="6D1FEE6A" w14:textId="77777777" w:rsidR="007A44DF" w:rsidRDefault="007A44DF" w:rsidP="007A44DF">
      <w:pPr>
        <w:numPr>
          <w:ilvl w:val="1"/>
          <w:numId w:val="37"/>
        </w:numPr>
        <w:tabs>
          <w:tab w:val="left" w:pos="1320"/>
        </w:tabs>
        <w:autoSpaceDE/>
        <w:autoSpaceDN/>
        <w:adjustRightInd/>
        <w:spacing w:line="0" w:lineRule="atLeast"/>
        <w:ind w:left="1320" w:right="0" w:hanging="351"/>
        <w:jc w:val="left"/>
      </w:pPr>
      <w:r>
        <w:t>¿Cuál es la IP destino?</w:t>
      </w:r>
    </w:p>
    <w:p w14:paraId="7D0A3DE2" w14:textId="77777777" w:rsidR="007A44DF" w:rsidRDefault="007A44DF" w:rsidP="007A44DF">
      <w:pPr>
        <w:spacing w:line="21" w:lineRule="exact"/>
      </w:pPr>
    </w:p>
    <w:p w14:paraId="0CF4FE2B" w14:textId="77777777" w:rsidR="007A44DF" w:rsidRDefault="007A44DF" w:rsidP="007A44DF">
      <w:pPr>
        <w:numPr>
          <w:ilvl w:val="1"/>
          <w:numId w:val="37"/>
        </w:numPr>
        <w:tabs>
          <w:tab w:val="left" w:pos="1320"/>
        </w:tabs>
        <w:autoSpaceDE/>
        <w:autoSpaceDN/>
        <w:adjustRightInd/>
        <w:spacing w:line="0" w:lineRule="atLeast"/>
        <w:ind w:left="1320" w:right="0" w:hanging="351"/>
        <w:jc w:val="left"/>
      </w:pPr>
      <w:r>
        <w:t xml:space="preserve">En el campo </w:t>
      </w:r>
      <w:proofErr w:type="spellStart"/>
      <w:r>
        <w:t>Protocol</w:t>
      </w:r>
      <w:proofErr w:type="spellEnd"/>
      <w:r>
        <w:t xml:space="preserve"> ¿Cuál es el valor del campo?</w:t>
      </w:r>
    </w:p>
    <w:p w14:paraId="2DC75CDD" w14:textId="77777777" w:rsidR="007A44DF" w:rsidRDefault="007A44DF" w:rsidP="007A44DF">
      <w:pPr>
        <w:spacing w:line="200" w:lineRule="exact"/>
      </w:pPr>
    </w:p>
    <w:p w14:paraId="54424853" w14:textId="77777777" w:rsidR="007A44DF" w:rsidRDefault="007A44DF" w:rsidP="007A44DF">
      <w:pPr>
        <w:spacing w:line="200" w:lineRule="exact"/>
      </w:pPr>
    </w:p>
    <w:p w14:paraId="0DDD8148" w14:textId="77777777" w:rsidR="007A44DF" w:rsidRDefault="007A44DF" w:rsidP="007A44DF">
      <w:pPr>
        <w:spacing w:line="228" w:lineRule="exact"/>
      </w:pPr>
    </w:p>
    <w:p w14:paraId="05B55491" w14:textId="61000F17" w:rsidR="007A44DF" w:rsidRDefault="007A44DF" w:rsidP="007A44DF">
      <w:pPr>
        <w:numPr>
          <w:ilvl w:val="0"/>
          <w:numId w:val="37"/>
        </w:numPr>
        <w:tabs>
          <w:tab w:val="left" w:pos="980"/>
        </w:tabs>
        <w:autoSpaceDE/>
        <w:autoSpaceDN/>
        <w:adjustRightInd/>
        <w:spacing w:line="0" w:lineRule="atLeast"/>
        <w:ind w:left="980" w:right="0" w:hanging="359"/>
        <w:jc w:val="left"/>
      </w:pPr>
      <w:r>
        <w:t xml:space="preserve">Capturar una trama ARP (mandar un ping a la </w:t>
      </w:r>
      <w:proofErr w:type="gramStart"/>
      <w:r>
        <w:rPr>
          <w:b/>
        </w:rPr>
        <w:t xml:space="preserve">IP </w:t>
      </w:r>
      <w:r w:rsidR="00D8360D">
        <w:rPr>
          <w:b/>
        </w:rPr>
        <w:t xml:space="preserve"> </w:t>
      </w:r>
      <w:r w:rsidR="00D8360D">
        <w:t>ping</w:t>
      </w:r>
      <w:proofErr w:type="gramEnd"/>
      <w:r w:rsidR="00D8360D">
        <w:t xml:space="preserve"> </w:t>
      </w:r>
      <w:r>
        <w:rPr>
          <w:b/>
        </w:rPr>
        <w:t>148.204.56.255</w:t>
      </w:r>
      <w:r>
        <w:t>) y rellenar los campos</w:t>
      </w:r>
    </w:p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187141" w:rsidRPr="0020692C" w14:paraId="482B4320" w14:textId="77777777" w:rsidTr="00546FB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4B6A5" w14:textId="77777777" w:rsidR="00187141" w:rsidRPr="0020692C" w:rsidRDefault="00187141" w:rsidP="00546FB8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BD18" w14:textId="77777777" w:rsidR="00187141" w:rsidRPr="0020692C" w:rsidRDefault="00187141" w:rsidP="00546FB8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20 bytes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23CC" w14:textId="77777777" w:rsidR="00187141" w:rsidRPr="0020692C" w:rsidRDefault="00187141" w:rsidP="00546FB8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IPv4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4066" w14:textId="77777777" w:rsidR="00187141" w:rsidRPr="0020692C" w:rsidRDefault="00187141" w:rsidP="00546FB8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60</w:t>
            </w:r>
          </w:p>
        </w:tc>
      </w:tr>
      <w:tr w:rsidR="00187141" w:rsidRPr="0020692C" w14:paraId="4D457A33" w14:textId="77777777" w:rsidTr="00546FB8">
        <w:trPr>
          <w:trHeight w:val="288"/>
        </w:trPr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F3B3" w14:textId="77777777" w:rsidR="00187141" w:rsidRPr="0020692C" w:rsidRDefault="00187141" w:rsidP="00546FB8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0x86c4(34500)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E209" w14:textId="77777777" w:rsidR="00187141" w:rsidRPr="0020692C" w:rsidRDefault="00187141" w:rsidP="00546FB8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3C19" w14:textId="77777777" w:rsidR="00187141" w:rsidRPr="0020692C" w:rsidRDefault="00187141" w:rsidP="00546FB8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</w:t>
            </w:r>
          </w:p>
        </w:tc>
      </w:tr>
      <w:tr w:rsidR="00187141" w:rsidRPr="0020692C" w14:paraId="32D7A42F" w14:textId="77777777" w:rsidTr="00546FB8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DEC0" w14:textId="77777777" w:rsidR="00187141" w:rsidRPr="0020692C" w:rsidRDefault="00187141" w:rsidP="00546FB8">
            <w:pPr>
              <w:autoSpaceDE/>
              <w:autoSpaceDN/>
              <w:adjustRightInd/>
              <w:spacing w:line="240" w:lineRule="auto"/>
              <w:ind w:left="0" w:right="0" w:firstLine="0"/>
              <w:jc w:val="righ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128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5EFD" w14:textId="77777777" w:rsidR="00187141" w:rsidRPr="0020692C" w:rsidRDefault="00187141" w:rsidP="00546FB8">
            <w:pPr>
              <w:autoSpaceDE/>
              <w:autoSpaceDN/>
              <w:adjustRightInd/>
              <w:spacing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ICMP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F7D5" w14:textId="77777777" w:rsidR="00187141" w:rsidRPr="0020692C" w:rsidRDefault="00187141" w:rsidP="00546FB8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0x00000</w:t>
            </w:r>
          </w:p>
        </w:tc>
      </w:tr>
      <w:tr w:rsidR="00187141" w:rsidRPr="0020692C" w14:paraId="60801C5C" w14:textId="77777777" w:rsidTr="00546FB8">
        <w:trPr>
          <w:trHeight w:val="288"/>
        </w:trPr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77F1" w14:textId="77777777" w:rsidR="00187141" w:rsidRPr="0020692C" w:rsidRDefault="00187141" w:rsidP="00546FB8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187.189.146.143</w:t>
            </w:r>
          </w:p>
        </w:tc>
      </w:tr>
      <w:tr w:rsidR="00187141" w:rsidRPr="0020692C" w14:paraId="276E5589" w14:textId="77777777" w:rsidTr="00546FB8">
        <w:trPr>
          <w:trHeight w:val="288"/>
        </w:trPr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DE06" w14:textId="77777777" w:rsidR="00187141" w:rsidRPr="0020692C" w:rsidRDefault="00187141" w:rsidP="00546FB8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54.156.160.50</w:t>
            </w:r>
          </w:p>
        </w:tc>
      </w:tr>
      <w:tr w:rsidR="00187141" w:rsidRPr="0020692C" w14:paraId="57933517" w14:textId="77777777" w:rsidTr="00546FB8">
        <w:trPr>
          <w:trHeight w:val="288"/>
        </w:trPr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43BF0" w14:textId="77777777" w:rsidR="00187141" w:rsidRPr="0020692C" w:rsidRDefault="00187141" w:rsidP="00546FB8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-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57DB" w14:textId="77777777" w:rsidR="00187141" w:rsidRPr="0020692C" w:rsidRDefault="00187141" w:rsidP="00546FB8">
            <w:pPr>
              <w:autoSpaceDE/>
              <w:autoSpaceDN/>
              <w:adjustRightInd/>
              <w:spacing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</w:pPr>
            <w:r w:rsidRPr="0020692C">
              <w:rPr>
                <w:rFonts w:ascii="Calibri" w:eastAsia="Times New Roman" w:hAnsi="Calibri" w:cs="Calibri"/>
                <w:szCs w:val="22"/>
                <w:lang w:eastAsia="es-MX"/>
                <w14:ligatures w14:val="none"/>
              </w:rPr>
              <w:t>-</w:t>
            </w:r>
          </w:p>
        </w:tc>
      </w:tr>
    </w:tbl>
    <w:p w14:paraId="2DDAD9DD" w14:textId="77777777" w:rsidR="00187141" w:rsidRDefault="00187141" w:rsidP="007A44DF">
      <w:pPr>
        <w:numPr>
          <w:ilvl w:val="0"/>
          <w:numId w:val="37"/>
        </w:numPr>
        <w:tabs>
          <w:tab w:val="left" w:pos="980"/>
        </w:tabs>
        <w:autoSpaceDE/>
        <w:autoSpaceDN/>
        <w:adjustRightInd/>
        <w:spacing w:line="0" w:lineRule="atLeast"/>
        <w:ind w:left="980" w:right="0" w:hanging="359"/>
        <w:jc w:val="left"/>
      </w:pPr>
    </w:p>
    <w:p w14:paraId="428CCB0F" w14:textId="29E73E33" w:rsidR="00187141" w:rsidRDefault="005070E6" w:rsidP="00187141">
      <w:pPr>
        <w:tabs>
          <w:tab w:val="left" w:pos="980"/>
        </w:tabs>
        <w:autoSpaceDE/>
        <w:autoSpaceDN/>
        <w:adjustRightInd/>
        <w:spacing w:line="0" w:lineRule="atLeast"/>
        <w:ind w:right="0"/>
        <w:jc w:val="left"/>
      </w:pPr>
      <w:r w:rsidRPr="005070E6">
        <w:rPr>
          <w:noProof/>
        </w:rPr>
        <w:lastRenderedPageBreak/>
        <w:drawing>
          <wp:inline distT="0" distB="0" distL="0" distR="0" wp14:anchorId="6F0352B8" wp14:editId="02FF6F4D">
            <wp:extent cx="5612130" cy="2436495"/>
            <wp:effectExtent l="0" t="0" r="7620" b="1905"/>
            <wp:docPr id="19629395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39519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857" w:rsidRPr="00B97857">
        <w:rPr>
          <w:noProof/>
        </w:rPr>
        <w:t xml:space="preserve"> </w:t>
      </w:r>
      <w:r w:rsidR="00B97857" w:rsidRPr="00B97857">
        <w:rPr>
          <w:noProof/>
        </w:rPr>
        <w:drawing>
          <wp:inline distT="0" distB="0" distL="0" distR="0" wp14:anchorId="7A4829DC" wp14:editId="1E28CF4F">
            <wp:extent cx="5612130" cy="1266190"/>
            <wp:effectExtent l="0" t="0" r="7620" b="0"/>
            <wp:docPr id="1235902603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02603" name="Imagen 1" descr="Forma, Rectángul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FE5B" w14:textId="77777777" w:rsidR="00D22F39" w:rsidRDefault="00D22F39" w:rsidP="00782828">
      <w:pPr>
        <w:tabs>
          <w:tab w:val="left" w:pos="2160"/>
        </w:tabs>
        <w:autoSpaceDE/>
        <w:autoSpaceDN/>
        <w:adjustRightInd/>
        <w:spacing w:line="0" w:lineRule="atLeast"/>
        <w:ind w:left="0" w:right="0" w:firstLine="0"/>
        <w:jc w:val="left"/>
        <w:rPr>
          <w:rFonts w:eastAsia="Arial"/>
          <w:color w:val="auto"/>
          <w:szCs w:val="20"/>
          <w:lang w:eastAsia="es-MX"/>
          <w14:ligatures w14:val="none"/>
        </w:rPr>
      </w:pPr>
    </w:p>
    <w:p w14:paraId="5CDD1A2A" w14:textId="77777777" w:rsidR="00D22F39" w:rsidRDefault="00D22F39" w:rsidP="00D22F39">
      <w:pPr>
        <w:spacing w:line="240" w:lineRule="auto"/>
        <w:ind w:left="0" w:right="0" w:firstLine="0"/>
        <w:jc w:val="left"/>
        <w:rPr>
          <w:rFonts w:ascii="Carlito-Bold" w:hAnsi="Carlito-Bold" w:cs="Carlito-Bold"/>
          <w:b/>
          <w:bCs/>
          <w:color w:val="auto"/>
          <w:szCs w:val="22"/>
        </w:rPr>
      </w:pPr>
      <w:r>
        <w:rPr>
          <w:rFonts w:ascii="Carlito-Bold" w:hAnsi="Carlito-Bold" w:cs="Carlito-Bold"/>
          <w:b/>
          <w:bCs/>
          <w:color w:val="auto"/>
          <w:szCs w:val="22"/>
        </w:rPr>
        <w:t>Reflexión</w:t>
      </w:r>
    </w:p>
    <w:p w14:paraId="2941B72B" w14:textId="77777777" w:rsidR="00D22F39" w:rsidRDefault="00D22F39" w:rsidP="00D22F39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11. ¿Por qué Wireshark muestra la dirección MAC vigente de los hosts locales, pero no la</w:t>
      </w:r>
    </w:p>
    <w:p w14:paraId="591CB467" w14:textId="77777777" w:rsidR="00D22F39" w:rsidRDefault="00D22F39" w:rsidP="00D22F39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dirección MAC vigente de los hosts remotos?</w:t>
      </w:r>
    </w:p>
    <w:p w14:paraId="3D41ADB5" w14:textId="77777777" w:rsidR="00D22F39" w:rsidRDefault="00D22F39" w:rsidP="00D22F39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Porque la dirección MAC es una de capa 2, ósea que no trasciende al dominio de colisión, por lo</w:t>
      </w:r>
    </w:p>
    <w:p w14:paraId="1BB1CDE0" w14:textId="77777777" w:rsidR="00D22F39" w:rsidRDefault="00D22F39" w:rsidP="00D22F39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 xml:space="preserve">que todo paquete dirigido a </w:t>
      </w:r>
      <w:proofErr w:type="gramStart"/>
      <w:r>
        <w:rPr>
          <w:rFonts w:ascii="Carlito" w:hAnsi="Carlito" w:cs="Carlito"/>
          <w:color w:val="auto"/>
          <w:szCs w:val="22"/>
        </w:rPr>
        <w:t>algún host queda</w:t>
      </w:r>
      <w:proofErr w:type="gramEnd"/>
      <w:r>
        <w:rPr>
          <w:rFonts w:ascii="Carlito" w:hAnsi="Carlito" w:cs="Carlito"/>
          <w:color w:val="auto"/>
          <w:szCs w:val="22"/>
        </w:rPr>
        <w:t xml:space="preserve"> fuera de este dominio.</w:t>
      </w:r>
    </w:p>
    <w:p w14:paraId="45B65B14" w14:textId="77777777" w:rsidR="00B63852" w:rsidRDefault="00B63852" w:rsidP="00D22F39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</w:p>
    <w:p w14:paraId="0F33CB0B" w14:textId="77777777" w:rsidR="00D22F39" w:rsidRDefault="00D22F39" w:rsidP="00D22F39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12. ¿Cuál es la importancia del análisis de una red con el programa Wireshark?</w:t>
      </w:r>
    </w:p>
    <w:p w14:paraId="51010F1B" w14:textId="77777777" w:rsidR="00D22F39" w:rsidRDefault="00D22F39" w:rsidP="00D22F39">
      <w:pPr>
        <w:spacing w:line="240" w:lineRule="auto"/>
        <w:ind w:left="0" w:right="0" w:firstLine="0"/>
        <w:jc w:val="left"/>
        <w:rPr>
          <w:rFonts w:ascii="Carlito" w:hAnsi="Carlito" w:cs="Carlito"/>
          <w:color w:val="auto"/>
          <w:szCs w:val="22"/>
        </w:rPr>
      </w:pPr>
      <w:r>
        <w:rPr>
          <w:rFonts w:ascii="Carlito" w:hAnsi="Carlito" w:cs="Carlito"/>
          <w:color w:val="auto"/>
          <w:szCs w:val="22"/>
        </w:rPr>
        <w:t>Para poder analizar las tramas y paquetes en una red, así como saber que datos son importantes</w:t>
      </w:r>
    </w:p>
    <w:p w14:paraId="68FE2ADB" w14:textId="30AD5BCC" w:rsidR="00D22F39" w:rsidRPr="00927392" w:rsidRDefault="00D22F39" w:rsidP="00D22F39">
      <w:pPr>
        <w:tabs>
          <w:tab w:val="left" w:pos="2160"/>
        </w:tabs>
        <w:autoSpaceDE/>
        <w:autoSpaceDN/>
        <w:adjustRightInd/>
        <w:spacing w:line="0" w:lineRule="atLeast"/>
        <w:ind w:left="0" w:right="0" w:firstLine="0"/>
        <w:jc w:val="left"/>
        <w:rPr>
          <w:rFonts w:eastAsia="Arial"/>
          <w:color w:val="auto"/>
          <w:szCs w:val="20"/>
          <w:lang w:eastAsia="es-MX"/>
          <w14:ligatures w14:val="none"/>
        </w:rPr>
      </w:pPr>
      <w:r>
        <w:rPr>
          <w:rFonts w:ascii="Carlito" w:hAnsi="Carlito" w:cs="Carlito"/>
          <w:color w:val="auto"/>
          <w:szCs w:val="22"/>
        </w:rPr>
        <w:t>como los protocolos que están usando.</w:t>
      </w:r>
    </w:p>
    <w:p w14:paraId="45B26482" w14:textId="77777777" w:rsidR="00AA1072" w:rsidRPr="00AA1072" w:rsidRDefault="00AA1072" w:rsidP="00AA1072">
      <w:pPr>
        <w:jc w:val="center"/>
      </w:pPr>
    </w:p>
    <w:p w14:paraId="404FCD1A" w14:textId="043099AC" w:rsidR="00E00B36" w:rsidRPr="003532F0" w:rsidRDefault="00E00B36" w:rsidP="00281546">
      <w:pPr>
        <w:pStyle w:val="Ttulo1"/>
      </w:pPr>
      <w:r w:rsidRPr="003532F0">
        <w:br w:type="page"/>
      </w:r>
    </w:p>
    <w:p w14:paraId="1B466101" w14:textId="77777777" w:rsidR="00E70679" w:rsidRPr="00E00B36" w:rsidRDefault="00E70679" w:rsidP="005167F0">
      <w:pPr>
        <w:pStyle w:val="Ttulo2"/>
      </w:pPr>
      <w:bookmarkStart w:id="15" w:name="_Toc153463699"/>
      <w:r w:rsidRPr="00E00B36">
        <w:lastRenderedPageBreak/>
        <w:t>Conclusión</w:t>
      </w:r>
      <w:bookmarkEnd w:id="15"/>
      <w:r w:rsidRPr="00E00B36">
        <w:t xml:space="preserve"> </w:t>
      </w:r>
    </w:p>
    <w:p w14:paraId="4DBBBD3F" w14:textId="77777777" w:rsidR="00E00B36" w:rsidRDefault="00E00B36" w:rsidP="008E4C7C"/>
    <w:p w14:paraId="627A4644" w14:textId="77777777" w:rsidR="0031683E" w:rsidRPr="0031683E" w:rsidRDefault="0031683E" w:rsidP="008E4C7C">
      <w:r w:rsidRPr="0031683E">
        <w:t xml:space="preserve">La configuración de enrutamiento estático y conmutación multicapa en un entorno de red es fundamental para lograr un rendimiento óptimo y una segmentación eficiente del tráfico. La implementación de </w:t>
      </w:r>
      <w:proofErr w:type="spellStart"/>
      <w:r w:rsidRPr="0031683E">
        <w:t>VLANs</w:t>
      </w:r>
      <w:proofErr w:type="spellEnd"/>
      <w:r w:rsidRPr="0031683E">
        <w:t xml:space="preserve"> y la asignación de puertos a estas </w:t>
      </w:r>
      <w:proofErr w:type="spellStart"/>
      <w:r w:rsidRPr="0031683E">
        <w:t>VLANs</w:t>
      </w:r>
      <w:proofErr w:type="spellEnd"/>
      <w:r w:rsidRPr="0031683E">
        <w:t xml:space="preserve"> permiten crear segmentos de red virtuales que pueden comunicarse entre sí mediante un switch-multicapa que también funciona como </w:t>
      </w:r>
      <w:proofErr w:type="spellStart"/>
      <w:r w:rsidRPr="0031683E">
        <w:t>router</w:t>
      </w:r>
      <w:proofErr w:type="spellEnd"/>
      <w:r w:rsidRPr="0031683E">
        <w:t>.</w:t>
      </w:r>
    </w:p>
    <w:p w14:paraId="07E68E5A" w14:textId="77777777" w:rsidR="0031683E" w:rsidRPr="0031683E" w:rsidRDefault="0031683E" w:rsidP="008E4C7C">
      <w:r w:rsidRPr="0031683E">
        <w:t xml:space="preserve">La configuración de enrutamiento estático proporciona rutas predefinidas entre diferentes redes, lo que es esencial para la comunicación entre </w:t>
      </w:r>
      <w:proofErr w:type="spellStart"/>
      <w:r w:rsidRPr="0031683E">
        <w:t>VLANs</w:t>
      </w:r>
      <w:proofErr w:type="spellEnd"/>
      <w:r w:rsidRPr="0031683E">
        <w:t xml:space="preserve"> y subredes. Esto mejora la eficiencia del tráfico y permite una administración más controlada de la red.</w:t>
      </w:r>
    </w:p>
    <w:p w14:paraId="32EFB889" w14:textId="77777777" w:rsidR="0031683E" w:rsidRPr="0031683E" w:rsidRDefault="0031683E" w:rsidP="008E4C7C">
      <w:r w:rsidRPr="0031683E">
        <w:t xml:space="preserve">La conmutación multicapa, que combina las funciones de un switch y un </w:t>
      </w:r>
      <w:proofErr w:type="spellStart"/>
      <w:r w:rsidRPr="0031683E">
        <w:t>router</w:t>
      </w:r>
      <w:proofErr w:type="spellEnd"/>
      <w:r w:rsidRPr="0031683E">
        <w:t xml:space="preserve"> en un solo dispositivo, es crucial para minimizar la latencia y mejorar el rendimiento de la red. Permite que las </w:t>
      </w:r>
      <w:proofErr w:type="spellStart"/>
      <w:r w:rsidRPr="0031683E">
        <w:t>VLANs</w:t>
      </w:r>
      <w:proofErr w:type="spellEnd"/>
      <w:r w:rsidRPr="0031683E">
        <w:t xml:space="preserve"> se comuniquen entre sí dentro del mismo dispositivo, evitando la necesidad de enviar todo el tráfico a través de un </w:t>
      </w:r>
      <w:proofErr w:type="spellStart"/>
      <w:r w:rsidRPr="0031683E">
        <w:t>router</w:t>
      </w:r>
      <w:proofErr w:type="spellEnd"/>
      <w:r w:rsidRPr="0031683E">
        <w:t xml:space="preserve"> externo.</w:t>
      </w:r>
    </w:p>
    <w:p w14:paraId="31872F32" w14:textId="77777777" w:rsidR="0031683E" w:rsidRPr="0031683E" w:rsidRDefault="0031683E" w:rsidP="008E4C7C">
      <w:r w:rsidRPr="0031683E">
        <w:t>En resumen, la configuración de enrutamiento estático y conmutación multicapa en una red proporciona flexibilidad, eficiencia y un mejor control del tráfico, contribuyendo a un entorno de red más seguro y eficaz. La correcta implementación de estas configuraciones es esencial para optimizar el rendimiento y la seguridad de la red.</w:t>
      </w:r>
    </w:p>
    <w:p w14:paraId="48EA197E" w14:textId="77777777" w:rsidR="00E00B36" w:rsidRDefault="00E00B36" w:rsidP="008E4C7C"/>
    <w:p w14:paraId="57E0C29A" w14:textId="77777777" w:rsidR="00E00B36" w:rsidRDefault="00E00B36" w:rsidP="008E4C7C"/>
    <w:p w14:paraId="4FB21814" w14:textId="054B99FA" w:rsidR="000D1A73" w:rsidRDefault="000D1A73" w:rsidP="008E4C7C">
      <w:r>
        <w:br w:type="page"/>
      </w:r>
    </w:p>
    <w:p w14:paraId="3D2FF019" w14:textId="77777777" w:rsidR="000D1A73" w:rsidRPr="000D1A73" w:rsidRDefault="000D1A73" w:rsidP="005167F0">
      <w:pPr>
        <w:pStyle w:val="Ttulo2"/>
      </w:pPr>
      <w:bookmarkStart w:id="16" w:name="_Toc153463700"/>
      <w:r w:rsidRPr="000D1A73">
        <w:lastRenderedPageBreak/>
        <w:t>Bibliografía</w:t>
      </w:r>
      <w:bookmarkEnd w:id="16"/>
    </w:p>
    <w:p w14:paraId="731AD4C2" w14:textId="77777777" w:rsidR="000D1A73" w:rsidRPr="000D1A73" w:rsidRDefault="000D1A73" w:rsidP="008E4C7C">
      <w:r w:rsidRPr="000D1A73">
        <w:t>Walton, A. (2020, junio 8). </w:t>
      </w:r>
      <w:r w:rsidRPr="000D1A73">
        <w:rPr>
          <w:i/>
          <w:iCs/>
        </w:rPr>
        <w:t xml:space="preserve">Configuración Básica del </w:t>
      </w:r>
      <w:proofErr w:type="spellStart"/>
      <w:r w:rsidRPr="000D1A73">
        <w:rPr>
          <w:i/>
          <w:iCs/>
        </w:rPr>
        <w:t>Router</w:t>
      </w:r>
      <w:proofErr w:type="spellEnd"/>
      <w:r w:rsidRPr="000D1A73">
        <w:t>. CCNA desde Cero. https://ccnadesdecero.es/configuracion-basica-router/</w:t>
      </w:r>
    </w:p>
    <w:p w14:paraId="405EB8ED" w14:textId="77777777" w:rsidR="00E00B36" w:rsidRPr="0039754A" w:rsidRDefault="00E00B36" w:rsidP="008E4C7C"/>
    <w:sectPr w:rsidR="00E00B36" w:rsidRPr="0039754A">
      <w:footerReference w:type="default" r:id="rId2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5FD00" w14:textId="77777777" w:rsidR="00060A7F" w:rsidRDefault="00060A7F" w:rsidP="008E4C7C">
      <w:r>
        <w:separator/>
      </w:r>
    </w:p>
    <w:p w14:paraId="21E7C670" w14:textId="77777777" w:rsidR="00060A7F" w:rsidRDefault="00060A7F" w:rsidP="008E4C7C"/>
    <w:p w14:paraId="53B47D92" w14:textId="77777777" w:rsidR="00B97857" w:rsidRDefault="00B97857" w:rsidP="008E4C7C"/>
    <w:p w14:paraId="4E421D6F" w14:textId="77777777" w:rsidR="00B97857" w:rsidRDefault="00B97857" w:rsidP="008E4C7C"/>
  </w:endnote>
  <w:endnote w:type="continuationSeparator" w:id="0">
    <w:p w14:paraId="3A7742F0" w14:textId="77777777" w:rsidR="00060A7F" w:rsidRDefault="00060A7F" w:rsidP="008E4C7C">
      <w:r>
        <w:continuationSeparator/>
      </w:r>
    </w:p>
    <w:p w14:paraId="0C4FC58F" w14:textId="77777777" w:rsidR="00060A7F" w:rsidRDefault="00060A7F" w:rsidP="008E4C7C"/>
    <w:p w14:paraId="6B5AC6A7" w14:textId="77777777" w:rsidR="00B97857" w:rsidRDefault="00B97857" w:rsidP="008E4C7C"/>
    <w:p w14:paraId="1483EE5B" w14:textId="77777777" w:rsidR="00B97857" w:rsidRDefault="00B97857" w:rsidP="008E4C7C"/>
  </w:endnote>
  <w:endnote w:type="continuationNotice" w:id="1">
    <w:p w14:paraId="70AB7679" w14:textId="77777777" w:rsidR="00060A7F" w:rsidRDefault="00060A7F" w:rsidP="008E4C7C"/>
    <w:p w14:paraId="7CECFA50" w14:textId="77777777" w:rsidR="00B97857" w:rsidRDefault="00B97857" w:rsidP="008E4C7C"/>
    <w:p w14:paraId="2A4BC0BB" w14:textId="77777777" w:rsidR="00B97857" w:rsidRDefault="00B97857" w:rsidP="008E4C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rlit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1D492" w14:textId="77777777" w:rsidR="00DE4978" w:rsidRDefault="00DE4978" w:rsidP="008E4C7C">
    <w:pPr>
      <w:pStyle w:val="Piedepgina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2</w:t>
    </w:r>
    <w:r>
      <w:fldChar w:fldCharType="end"/>
    </w:r>
  </w:p>
  <w:p w14:paraId="4CE2CED6" w14:textId="77777777" w:rsidR="00B97857" w:rsidRDefault="00B97857" w:rsidP="007A47C6">
    <w:pPr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F30A9" w14:textId="77777777" w:rsidR="00060A7F" w:rsidRDefault="00060A7F" w:rsidP="008E4C7C">
      <w:r>
        <w:separator/>
      </w:r>
    </w:p>
    <w:p w14:paraId="45FAA8C6" w14:textId="77777777" w:rsidR="00060A7F" w:rsidRDefault="00060A7F" w:rsidP="008E4C7C"/>
    <w:p w14:paraId="3C29848E" w14:textId="77777777" w:rsidR="00B97857" w:rsidRDefault="00B97857" w:rsidP="008E4C7C"/>
    <w:p w14:paraId="1FCF0026" w14:textId="77777777" w:rsidR="00B97857" w:rsidRDefault="00B97857" w:rsidP="008E4C7C"/>
  </w:footnote>
  <w:footnote w:type="continuationSeparator" w:id="0">
    <w:p w14:paraId="79735F81" w14:textId="77777777" w:rsidR="00060A7F" w:rsidRDefault="00060A7F" w:rsidP="008E4C7C">
      <w:r>
        <w:continuationSeparator/>
      </w:r>
    </w:p>
    <w:p w14:paraId="5A23D524" w14:textId="77777777" w:rsidR="00060A7F" w:rsidRDefault="00060A7F" w:rsidP="008E4C7C"/>
    <w:p w14:paraId="2BB4BAE5" w14:textId="77777777" w:rsidR="00B97857" w:rsidRDefault="00B97857" w:rsidP="008E4C7C"/>
    <w:p w14:paraId="4F729D7C" w14:textId="77777777" w:rsidR="00B97857" w:rsidRDefault="00B97857" w:rsidP="008E4C7C"/>
  </w:footnote>
  <w:footnote w:type="continuationNotice" w:id="1">
    <w:p w14:paraId="43A5BC30" w14:textId="77777777" w:rsidR="00060A7F" w:rsidRDefault="00060A7F" w:rsidP="008E4C7C"/>
    <w:p w14:paraId="48314764" w14:textId="77777777" w:rsidR="00B97857" w:rsidRDefault="00B97857" w:rsidP="008E4C7C"/>
    <w:p w14:paraId="258CABE2" w14:textId="77777777" w:rsidR="00B97857" w:rsidRDefault="00B97857" w:rsidP="008E4C7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09CF92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0DED7262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FDCC232"/>
    <w:lvl w:ilvl="0" w:tplc="FFFFFFFF">
      <w:start w:val="1"/>
      <w:numFmt w:val="bullet"/>
      <w:lvlText w:val="•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BEFD79E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1A7C4C8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6B68079A"/>
    <w:lvl w:ilvl="0" w:tplc="FFFFFFFF">
      <w:start w:val="1"/>
      <w:numFmt w:val="bullet"/>
      <w:lvlText w:val="•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E6AFB66"/>
    <w:lvl w:ilvl="0" w:tplc="FFFFFFFF">
      <w:start w:val="1"/>
      <w:numFmt w:val="bullet"/>
      <w:lvlText w:val="•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25E45D32"/>
    <w:lvl w:ilvl="0" w:tplc="FFFFFFFF">
      <w:start w:val="1"/>
      <w:numFmt w:val="bullet"/>
      <w:lvlText w:val="•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519B500C"/>
    <w:lvl w:ilvl="0" w:tplc="FFFFFFFF">
      <w:start w:val="1"/>
      <w:numFmt w:val="bullet"/>
      <w:lvlText w:val="•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31BD7B6"/>
    <w:lvl w:ilvl="0" w:tplc="FFFFFFFF">
      <w:start w:val="1"/>
      <w:numFmt w:val="bullet"/>
      <w:lvlText w:val="•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3F2DBA30"/>
    <w:lvl w:ilvl="0" w:tplc="FFFFFFFF">
      <w:start w:val="1"/>
      <w:numFmt w:val="bullet"/>
      <w:lvlText w:val="•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7C83E458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57130A2"/>
    <w:lvl w:ilvl="0" w:tplc="FFFFFFFF">
      <w:start w:val="1"/>
      <w:numFmt w:val="bullet"/>
      <w:lvlText w:val="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62BBD95A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19"/>
    <w:multiLevelType w:val="hybridMultilevel"/>
    <w:tmpl w:val="4353D0CC"/>
    <w:lvl w:ilvl="0" w:tplc="FFFFFFFF">
      <w:start w:val="10"/>
      <w:numFmt w:val="decimal"/>
      <w:lvlText w:val="%1."/>
      <w:lvlJc w:val="left"/>
    </w:lvl>
    <w:lvl w:ilvl="1" w:tplc="FFFFFFFF">
      <w:start w:val="28"/>
      <w:numFmt w:val="lowerLetter"/>
      <w:lvlText w:val="%2)"/>
      <w:lvlJc w:val="left"/>
    </w:lvl>
    <w:lvl w:ilvl="2" w:tplc="FFFFFFFF">
      <w:start w:val="1"/>
      <w:numFmt w:val="lowerLetter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4FC6717"/>
    <w:multiLevelType w:val="multilevel"/>
    <w:tmpl w:val="ADD8C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485A87"/>
    <w:multiLevelType w:val="hybridMultilevel"/>
    <w:tmpl w:val="88021E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3A7A31"/>
    <w:multiLevelType w:val="hybridMultilevel"/>
    <w:tmpl w:val="D7F20B24"/>
    <w:lvl w:ilvl="0" w:tplc="080A000F">
      <w:start w:val="1"/>
      <w:numFmt w:val="decimal"/>
      <w:lvlText w:val="%1."/>
      <w:lvlJc w:val="left"/>
      <w:pPr>
        <w:ind w:left="1081" w:hanging="360"/>
      </w:pPr>
    </w:lvl>
    <w:lvl w:ilvl="1" w:tplc="080A0019" w:tentative="1">
      <w:start w:val="1"/>
      <w:numFmt w:val="lowerLetter"/>
      <w:lvlText w:val="%2."/>
      <w:lvlJc w:val="left"/>
      <w:pPr>
        <w:ind w:left="1801" w:hanging="360"/>
      </w:pPr>
    </w:lvl>
    <w:lvl w:ilvl="2" w:tplc="080A001B" w:tentative="1">
      <w:start w:val="1"/>
      <w:numFmt w:val="lowerRoman"/>
      <w:lvlText w:val="%3."/>
      <w:lvlJc w:val="right"/>
      <w:pPr>
        <w:ind w:left="2521" w:hanging="180"/>
      </w:pPr>
    </w:lvl>
    <w:lvl w:ilvl="3" w:tplc="080A000F" w:tentative="1">
      <w:start w:val="1"/>
      <w:numFmt w:val="decimal"/>
      <w:lvlText w:val="%4."/>
      <w:lvlJc w:val="left"/>
      <w:pPr>
        <w:ind w:left="3241" w:hanging="360"/>
      </w:pPr>
    </w:lvl>
    <w:lvl w:ilvl="4" w:tplc="080A0019" w:tentative="1">
      <w:start w:val="1"/>
      <w:numFmt w:val="lowerLetter"/>
      <w:lvlText w:val="%5."/>
      <w:lvlJc w:val="left"/>
      <w:pPr>
        <w:ind w:left="3961" w:hanging="360"/>
      </w:pPr>
    </w:lvl>
    <w:lvl w:ilvl="5" w:tplc="080A001B" w:tentative="1">
      <w:start w:val="1"/>
      <w:numFmt w:val="lowerRoman"/>
      <w:lvlText w:val="%6."/>
      <w:lvlJc w:val="right"/>
      <w:pPr>
        <w:ind w:left="4681" w:hanging="180"/>
      </w:pPr>
    </w:lvl>
    <w:lvl w:ilvl="6" w:tplc="080A000F" w:tentative="1">
      <w:start w:val="1"/>
      <w:numFmt w:val="decimal"/>
      <w:lvlText w:val="%7."/>
      <w:lvlJc w:val="left"/>
      <w:pPr>
        <w:ind w:left="5401" w:hanging="360"/>
      </w:pPr>
    </w:lvl>
    <w:lvl w:ilvl="7" w:tplc="080A0019" w:tentative="1">
      <w:start w:val="1"/>
      <w:numFmt w:val="lowerLetter"/>
      <w:lvlText w:val="%8."/>
      <w:lvlJc w:val="left"/>
      <w:pPr>
        <w:ind w:left="6121" w:hanging="360"/>
      </w:pPr>
    </w:lvl>
    <w:lvl w:ilvl="8" w:tplc="080A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8" w15:restartNumberingAfterBreak="0">
    <w:nsid w:val="1B2F1B2E"/>
    <w:multiLevelType w:val="hybridMultilevel"/>
    <w:tmpl w:val="B84854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776798"/>
    <w:multiLevelType w:val="multilevel"/>
    <w:tmpl w:val="0028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1B5EE6"/>
    <w:multiLevelType w:val="multilevel"/>
    <w:tmpl w:val="ADD8C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F7F0174"/>
    <w:multiLevelType w:val="hybridMultilevel"/>
    <w:tmpl w:val="EBB8A8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895175"/>
    <w:multiLevelType w:val="hybridMultilevel"/>
    <w:tmpl w:val="9B906A4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4A224A8"/>
    <w:multiLevelType w:val="multilevel"/>
    <w:tmpl w:val="D28CB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E0485C"/>
    <w:multiLevelType w:val="multilevel"/>
    <w:tmpl w:val="7E56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1000B62"/>
    <w:multiLevelType w:val="hybridMultilevel"/>
    <w:tmpl w:val="C11E41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217334"/>
    <w:multiLevelType w:val="hybridMultilevel"/>
    <w:tmpl w:val="DE201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430115"/>
    <w:multiLevelType w:val="hybridMultilevel"/>
    <w:tmpl w:val="4D725F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6A42C1"/>
    <w:multiLevelType w:val="hybridMultilevel"/>
    <w:tmpl w:val="35486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BD0160"/>
    <w:multiLevelType w:val="hybridMultilevel"/>
    <w:tmpl w:val="CB5634FE"/>
    <w:lvl w:ilvl="0" w:tplc="6B1699E0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C94038"/>
    <w:multiLevelType w:val="hybridMultilevel"/>
    <w:tmpl w:val="BEAE8E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2D12CC"/>
    <w:multiLevelType w:val="hybridMultilevel"/>
    <w:tmpl w:val="7CB837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BB08E8"/>
    <w:multiLevelType w:val="hybridMultilevel"/>
    <w:tmpl w:val="F850B78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A41B95"/>
    <w:multiLevelType w:val="multilevel"/>
    <w:tmpl w:val="B122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854AC9"/>
    <w:multiLevelType w:val="multilevel"/>
    <w:tmpl w:val="8EB0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5D79CF"/>
    <w:multiLevelType w:val="multilevel"/>
    <w:tmpl w:val="919C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E95006E"/>
    <w:multiLevelType w:val="hybridMultilevel"/>
    <w:tmpl w:val="19F8AEF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123437">
    <w:abstractNumId w:val="18"/>
  </w:num>
  <w:num w:numId="2" w16cid:durableId="366217671">
    <w:abstractNumId w:val="31"/>
  </w:num>
  <w:num w:numId="3" w16cid:durableId="629936967">
    <w:abstractNumId w:val="30"/>
  </w:num>
  <w:num w:numId="4" w16cid:durableId="1522431704">
    <w:abstractNumId w:val="32"/>
  </w:num>
  <w:num w:numId="5" w16cid:durableId="1220818991">
    <w:abstractNumId w:val="20"/>
  </w:num>
  <w:num w:numId="6" w16cid:durableId="850875582">
    <w:abstractNumId w:val="15"/>
  </w:num>
  <w:num w:numId="7" w16cid:durableId="1326325512">
    <w:abstractNumId w:val="34"/>
  </w:num>
  <w:num w:numId="8" w16cid:durableId="782458765">
    <w:abstractNumId w:val="24"/>
  </w:num>
  <w:num w:numId="9" w16cid:durableId="1494100523">
    <w:abstractNumId w:val="35"/>
  </w:num>
  <w:num w:numId="10" w16cid:durableId="1151404464">
    <w:abstractNumId w:val="33"/>
  </w:num>
  <w:num w:numId="11" w16cid:durableId="1934196719">
    <w:abstractNumId w:val="19"/>
  </w:num>
  <w:num w:numId="12" w16cid:durableId="782384255">
    <w:abstractNumId w:val="23"/>
  </w:num>
  <w:num w:numId="13" w16cid:durableId="356272316">
    <w:abstractNumId w:val="22"/>
  </w:num>
  <w:num w:numId="14" w16cid:durableId="20513762">
    <w:abstractNumId w:val="21"/>
  </w:num>
  <w:num w:numId="15" w16cid:durableId="162160152">
    <w:abstractNumId w:val="36"/>
  </w:num>
  <w:num w:numId="16" w16cid:durableId="1241796167">
    <w:abstractNumId w:val="29"/>
  </w:num>
  <w:num w:numId="17" w16cid:durableId="326902897">
    <w:abstractNumId w:val="27"/>
  </w:num>
  <w:num w:numId="18" w16cid:durableId="668991576">
    <w:abstractNumId w:val="0"/>
  </w:num>
  <w:num w:numId="19" w16cid:durableId="1613633719">
    <w:abstractNumId w:val="1"/>
  </w:num>
  <w:num w:numId="20" w16cid:durableId="1763332625">
    <w:abstractNumId w:val="2"/>
  </w:num>
  <w:num w:numId="21" w16cid:durableId="437793022">
    <w:abstractNumId w:val="3"/>
  </w:num>
  <w:num w:numId="22" w16cid:durableId="1098674926">
    <w:abstractNumId w:val="4"/>
  </w:num>
  <w:num w:numId="23" w16cid:durableId="1866939443">
    <w:abstractNumId w:val="5"/>
  </w:num>
  <w:num w:numId="24" w16cid:durableId="1037269777">
    <w:abstractNumId w:val="6"/>
  </w:num>
  <w:num w:numId="25" w16cid:durableId="450366671">
    <w:abstractNumId w:val="7"/>
  </w:num>
  <w:num w:numId="26" w16cid:durableId="440145810">
    <w:abstractNumId w:val="8"/>
  </w:num>
  <w:num w:numId="27" w16cid:durableId="2056613677">
    <w:abstractNumId w:val="9"/>
  </w:num>
  <w:num w:numId="28" w16cid:durableId="1726248419">
    <w:abstractNumId w:val="10"/>
  </w:num>
  <w:num w:numId="29" w16cid:durableId="1207834070">
    <w:abstractNumId w:val="11"/>
  </w:num>
  <w:num w:numId="30" w16cid:durableId="1570266379">
    <w:abstractNumId w:val="12"/>
  </w:num>
  <w:num w:numId="31" w16cid:durableId="1035622790">
    <w:abstractNumId w:val="13"/>
  </w:num>
  <w:num w:numId="32" w16cid:durableId="1435898658">
    <w:abstractNumId w:val="28"/>
  </w:num>
  <w:num w:numId="33" w16cid:durableId="248275795">
    <w:abstractNumId w:val="26"/>
  </w:num>
  <w:num w:numId="34" w16cid:durableId="938681557">
    <w:abstractNumId w:val="25"/>
  </w:num>
  <w:num w:numId="35" w16cid:durableId="69931906">
    <w:abstractNumId w:val="16"/>
  </w:num>
  <w:num w:numId="36" w16cid:durableId="1345592138">
    <w:abstractNumId w:val="17"/>
  </w:num>
  <w:num w:numId="37" w16cid:durableId="16294326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78"/>
    <w:rsid w:val="00001068"/>
    <w:rsid w:val="000218BF"/>
    <w:rsid w:val="00033419"/>
    <w:rsid w:val="00043765"/>
    <w:rsid w:val="00060A7F"/>
    <w:rsid w:val="0006284F"/>
    <w:rsid w:val="000639E2"/>
    <w:rsid w:val="00066044"/>
    <w:rsid w:val="00082838"/>
    <w:rsid w:val="00096D45"/>
    <w:rsid w:val="000A774F"/>
    <w:rsid w:val="000B1995"/>
    <w:rsid w:val="000D1A73"/>
    <w:rsid w:val="000D2588"/>
    <w:rsid w:val="00102C5E"/>
    <w:rsid w:val="00103F22"/>
    <w:rsid w:val="00117DA0"/>
    <w:rsid w:val="001342AF"/>
    <w:rsid w:val="00145A3E"/>
    <w:rsid w:val="00161105"/>
    <w:rsid w:val="00166ACB"/>
    <w:rsid w:val="0017546F"/>
    <w:rsid w:val="00176F28"/>
    <w:rsid w:val="00177C2C"/>
    <w:rsid w:val="00184F50"/>
    <w:rsid w:val="00185664"/>
    <w:rsid w:val="00187141"/>
    <w:rsid w:val="001A308C"/>
    <w:rsid w:val="001A624A"/>
    <w:rsid w:val="001B6998"/>
    <w:rsid w:val="001C329C"/>
    <w:rsid w:val="001E42C0"/>
    <w:rsid w:val="0020380C"/>
    <w:rsid w:val="0020692C"/>
    <w:rsid w:val="00216A74"/>
    <w:rsid w:val="00237BDB"/>
    <w:rsid w:val="00267187"/>
    <w:rsid w:val="00281546"/>
    <w:rsid w:val="0028320A"/>
    <w:rsid w:val="00293D5D"/>
    <w:rsid w:val="002A43AE"/>
    <w:rsid w:val="002B3DE4"/>
    <w:rsid w:val="002B4D54"/>
    <w:rsid w:val="002D2208"/>
    <w:rsid w:val="002D358C"/>
    <w:rsid w:val="002E7859"/>
    <w:rsid w:val="002F02BA"/>
    <w:rsid w:val="0030092F"/>
    <w:rsid w:val="00303024"/>
    <w:rsid w:val="00311FAA"/>
    <w:rsid w:val="00312074"/>
    <w:rsid w:val="0031683E"/>
    <w:rsid w:val="00322AE3"/>
    <w:rsid w:val="00326DB4"/>
    <w:rsid w:val="00326DC2"/>
    <w:rsid w:val="0032761D"/>
    <w:rsid w:val="003324BD"/>
    <w:rsid w:val="00341A80"/>
    <w:rsid w:val="003532F0"/>
    <w:rsid w:val="003550B6"/>
    <w:rsid w:val="0037303E"/>
    <w:rsid w:val="00374B95"/>
    <w:rsid w:val="00383C9D"/>
    <w:rsid w:val="00391747"/>
    <w:rsid w:val="0039754A"/>
    <w:rsid w:val="003A3B84"/>
    <w:rsid w:val="003A7B73"/>
    <w:rsid w:val="003B03D5"/>
    <w:rsid w:val="003B3E66"/>
    <w:rsid w:val="003F50F5"/>
    <w:rsid w:val="003F6726"/>
    <w:rsid w:val="003F7958"/>
    <w:rsid w:val="00400F4E"/>
    <w:rsid w:val="004148C9"/>
    <w:rsid w:val="00432723"/>
    <w:rsid w:val="004345D7"/>
    <w:rsid w:val="004425E3"/>
    <w:rsid w:val="00443434"/>
    <w:rsid w:val="00475239"/>
    <w:rsid w:val="0048171D"/>
    <w:rsid w:val="00484FE0"/>
    <w:rsid w:val="004A0065"/>
    <w:rsid w:val="004A3E3A"/>
    <w:rsid w:val="004A62CE"/>
    <w:rsid w:val="004B343E"/>
    <w:rsid w:val="004C13EA"/>
    <w:rsid w:val="004D3329"/>
    <w:rsid w:val="004D6763"/>
    <w:rsid w:val="004E4016"/>
    <w:rsid w:val="004F1F5B"/>
    <w:rsid w:val="00503D6F"/>
    <w:rsid w:val="005070E6"/>
    <w:rsid w:val="005072A3"/>
    <w:rsid w:val="005167F0"/>
    <w:rsid w:val="0052250B"/>
    <w:rsid w:val="005254AE"/>
    <w:rsid w:val="00537320"/>
    <w:rsid w:val="00544951"/>
    <w:rsid w:val="005501C2"/>
    <w:rsid w:val="00560762"/>
    <w:rsid w:val="005A1BD0"/>
    <w:rsid w:val="005A2030"/>
    <w:rsid w:val="005A70E3"/>
    <w:rsid w:val="005B001F"/>
    <w:rsid w:val="005B0C90"/>
    <w:rsid w:val="005D0363"/>
    <w:rsid w:val="005D03FE"/>
    <w:rsid w:val="005D1B34"/>
    <w:rsid w:val="005D47D0"/>
    <w:rsid w:val="005E4ADC"/>
    <w:rsid w:val="005E6CC4"/>
    <w:rsid w:val="005F05D3"/>
    <w:rsid w:val="006009D1"/>
    <w:rsid w:val="00606D31"/>
    <w:rsid w:val="0062233C"/>
    <w:rsid w:val="006244AC"/>
    <w:rsid w:val="00644CEA"/>
    <w:rsid w:val="00657D9F"/>
    <w:rsid w:val="00677B8D"/>
    <w:rsid w:val="006808FB"/>
    <w:rsid w:val="006826DA"/>
    <w:rsid w:val="006A36B6"/>
    <w:rsid w:val="006B27B6"/>
    <w:rsid w:val="006B55CD"/>
    <w:rsid w:val="006B586F"/>
    <w:rsid w:val="006B5BC9"/>
    <w:rsid w:val="006C1C98"/>
    <w:rsid w:val="006C779D"/>
    <w:rsid w:val="006D3F9B"/>
    <w:rsid w:val="006E11FD"/>
    <w:rsid w:val="006E2D75"/>
    <w:rsid w:val="006E5DA6"/>
    <w:rsid w:val="006F1A8C"/>
    <w:rsid w:val="00705EF9"/>
    <w:rsid w:val="0070671C"/>
    <w:rsid w:val="0072236C"/>
    <w:rsid w:val="0072671F"/>
    <w:rsid w:val="007365D2"/>
    <w:rsid w:val="007454F3"/>
    <w:rsid w:val="00747538"/>
    <w:rsid w:val="00750FF5"/>
    <w:rsid w:val="00755EF3"/>
    <w:rsid w:val="0076634F"/>
    <w:rsid w:val="00767371"/>
    <w:rsid w:val="007675CA"/>
    <w:rsid w:val="00770C7A"/>
    <w:rsid w:val="00777375"/>
    <w:rsid w:val="00782343"/>
    <w:rsid w:val="00782828"/>
    <w:rsid w:val="00797A25"/>
    <w:rsid w:val="007A055E"/>
    <w:rsid w:val="007A44DF"/>
    <w:rsid w:val="007A47C6"/>
    <w:rsid w:val="007A6EA7"/>
    <w:rsid w:val="007B354E"/>
    <w:rsid w:val="007B7E9D"/>
    <w:rsid w:val="007D0243"/>
    <w:rsid w:val="007D2F62"/>
    <w:rsid w:val="007D4E07"/>
    <w:rsid w:val="00836614"/>
    <w:rsid w:val="00850D9B"/>
    <w:rsid w:val="008651B7"/>
    <w:rsid w:val="008747AC"/>
    <w:rsid w:val="008760BE"/>
    <w:rsid w:val="00881B7E"/>
    <w:rsid w:val="00881DD7"/>
    <w:rsid w:val="008825B8"/>
    <w:rsid w:val="00882EE4"/>
    <w:rsid w:val="008859B8"/>
    <w:rsid w:val="00886882"/>
    <w:rsid w:val="008905DD"/>
    <w:rsid w:val="008C5723"/>
    <w:rsid w:val="008D3C86"/>
    <w:rsid w:val="008E07FF"/>
    <w:rsid w:val="008E4C7C"/>
    <w:rsid w:val="008E6303"/>
    <w:rsid w:val="008F1050"/>
    <w:rsid w:val="008F1E0F"/>
    <w:rsid w:val="00912DF0"/>
    <w:rsid w:val="00927392"/>
    <w:rsid w:val="00934873"/>
    <w:rsid w:val="00951976"/>
    <w:rsid w:val="00955A16"/>
    <w:rsid w:val="00965807"/>
    <w:rsid w:val="00972439"/>
    <w:rsid w:val="0098211E"/>
    <w:rsid w:val="00991A01"/>
    <w:rsid w:val="009959B2"/>
    <w:rsid w:val="009A7839"/>
    <w:rsid w:val="009C0F65"/>
    <w:rsid w:val="009C42A1"/>
    <w:rsid w:val="009D0621"/>
    <w:rsid w:val="009E56A1"/>
    <w:rsid w:val="009F0B8B"/>
    <w:rsid w:val="009F3314"/>
    <w:rsid w:val="009F6483"/>
    <w:rsid w:val="00A0072F"/>
    <w:rsid w:val="00A07D4F"/>
    <w:rsid w:val="00A26396"/>
    <w:rsid w:val="00A30036"/>
    <w:rsid w:val="00A502D7"/>
    <w:rsid w:val="00A524AA"/>
    <w:rsid w:val="00A56807"/>
    <w:rsid w:val="00A70567"/>
    <w:rsid w:val="00A8660D"/>
    <w:rsid w:val="00A959B6"/>
    <w:rsid w:val="00AA1072"/>
    <w:rsid w:val="00AA5B96"/>
    <w:rsid w:val="00AA746C"/>
    <w:rsid w:val="00AB34E7"/>
    <w:rsid w:val="00B002FE"/>
    <w:rsid w:val="00B2642E"/>
    <w:rsid w:val="00B425C1"/>
    <w:rsid w:val="00B547F5"/>
    <w:rsid w:val="00B606E3"/>
    <w:rsid w:val="00B63852"/>
    <w:rsid w:val="00B70E4B"/>
    <w:rsid w:val="00B74F88"/>
    <w:rsid w:val="00B9030F"/>
    <w:rsid w:val="00B93C21"/>
    <w:rsid w:val="00B97857"/>
    <w:rsid w:val="00BA55AF"/>
    <w:rsid w:val="00BB5BF5"/>
    <w:rsid w:val="00BC5513"/>
    <w:rsid w:val="00BD0CC4"/>
    <w:rsid w:val="00BD347A"/>
    <w:rsid w:val="00BE2043"/>
    <w:rsid w:val="00BF0406"/>
    <w:rsid w:val="00BF38C1"/>
    <w:rsid w:val="00BF4CCF"/>
    <w:rsid w:val="00BF61D2"/>
    <w:rsid w:val="00C07CCF"/>
    <w:rsid w:val="00C1086F"/>
    <w:rsid w:val="00C16685"/>
    <w:rsid w:val="00C35CC4"/>
    <w:rsid w:val="00C7076A"/>
    <w:rsid w:val="00C8197D"/>
    <w:rsid w:val="00C95DF9"/>
    <w:rsid w:val="00CA07E2"/>
    <w:rsid w:val="00CA49D4"/>
    <w:rsid w:val="00CB4BB9"/>
    <w:rsid w:val="00CC4170"/>
    <w:rsid w:val="00CC7A85"/>
    <w:rsid w:val="00CD3F1C"/>
    <w:rsid w:val="00CE7E1A"/>
    <w:rsid w:val="00D175C7"/>
    <w:rsid w:val="00D22F39"/>
    <w:rsid w:val="00D30E89"/>
    <w:rsid w:val="00D34066"/>
    <w:rsid w:val="00D4000D"/>
    <w:rsid w:val="00D40B6F"/>
    <w:rsid w:val="00D60974"/>
    <w:rsid w:val="00D61A4F"/>
    <w:rsid w:val="00D805A1"/>
    <w:rsid w:val="00D83353"/>
    <w:rsid w:val="00D8360D"/>
    <w:rsid w:val="00D95695"/>
    <w:rsid w:val="00DB5E64"/>
    <w:rsid w:val="00DD152A"/>
    <w:rsid w:val="00DD42BE"/>
    <w:rsid w:val="00DE4978"/>
    <w:rsid w:val="00DF37C2"/>
    <w:rsid w:val="00DF4FA6"/>
    <w:rsid w:val="00E00B36"/>
    <w:rsid w:val="00E0598B"/>
    <w:rsid w:val="00E11289"/>
    <w:rsid w:val="00E33E6E"/>
    <w:rsid w:val="00E37486"/>
    <w:rsid w:val="00E5450B"/>
    <w:rsid w:val="00E571EB"/>
    <w:rsid w:val="00E70679"/>
    <w:rsid w:val="00E70DD6"/>
    <w:rsid w:val="00E80573"/>
    <w:rsid w:val="00E93A8A"/>
    <w:rsid w:val="00E94E95"/>
    <w:rsid w:val="00EB5B90"/>
    <w:rsid w:val="00EC19E3"/>
    <w:rsid w:val="00EC496A"/>
    <w:rsid w:val="00ED1540"/>
    <w:rsid w:val="00ED2A1C"/>
    <w:rsid w:val="00ED4030"/>
    <w:rsid w:val="00EF0FB9"/>
    <w:rsid w:val="00F26C92"/>
    <w:rsid w:val="00F3515E"/>
    <w:rsid w:val="00F45F06"/>
    <w:rsid w:val="00F551B3"/>
    <w:rsid w:val="00F708FC"/>
    <w:rsid w:val="00F766B9"/>
    <w:rsid w:val="00F77A88"/>
    <w:rsid w:val="00F91822"/>
    <w:rsid w:val="00F91B0D"/>
    <w:rsid w:val="00FF10B4"/>
    <w:rsid w:val="00FF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9D4C"/>
  <w15:chartTrackingRefBased/>
  <w15:docId w15:val="{7C6DF7DD-F900-4C89-93F5-79D21122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141"/>
    <w:pPr>
      <w:autoSpaceDE w:val="0"/>
      <w:autoSpaceDN w:val="0"/>
      <w:adjustRightInd w:val="0"/>
      <w:spacing w:after="0" w:line="360" w:lineRule="auto"/>
      <w:ind w:left="360" w:right="380" w:firstLine="1"/>
      <w:jc w:val="both"/>
    </w:pPr>
    <w:rPr>
      <w:rFonts w:ascii="Arial" w:hAnsi="Arial" w:cs="Arial"/>
      <w:color w:val="000000"/>
      <w:kern w:val="0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A07E2"/>
    <w:pPr>
      <w:spacing w:line="0" w:lineRule="atLeast"/>
      <w:ind w:left="500"/>
      <w:outlineLvl w:val="0"/>
    </w:pPr>
    <w:rPr>
      <w:rFonts w:eastAsia="Arial"/>
      <w:b/>
      <w:color w:val="336699"/>
      <w:sz w:val="33"/>
    </w:rPr>
  </w:style>
  <w:style w:type="paragraph" w:styleId="Ttulo2">
    <w:name w:val="heading 2"/>
    <w:basedOn w:val="Default"/>
    <w:next w:val="Normal"/>
    <w:link w:val="Ttulo2Car"/>
    <w:uiPriority w:val="9"/>
    <w:unhideWhenUsed/>
    <w:qFormat/>
    <w:rsid w:val="005167F0"/>
    <w:pPr>
      <w:outlineLvl w:val="1"/>
    </w:pPr>
    <w:rPr>
      <w:rFonts w:ascii="Arial" w:hAnsi="Arial" w:cs="Arial"/>
      <w:b/>
      <w:bCs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873"/>
    <w:pPr>
      <w:outlineLvl w:val="2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E49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497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167F0"/>
    <w:rPr>
      <w:rFonts w:ascii="Arial" w:hAnsi="Arial" w:cs="Arial"/>
      <w:b/>
      <w:bCs/>
      <w:color w:val="000000"/>
      <w:kern w:val="0"/>
      <w:sz w:val="28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E49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E4978"/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DE49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E4978"/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7D4E0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CA07E2"/>
    <w:rPr>
      <w:rFonts w:ascii="Arial" w:eastAsia="Arial" w:hAnsi="Arial" w:cs="Arial"/>
      <w:b/>
      <w:color w:val="336699"/>
      <w:kern w:val="0"/>
      <w:sz w:val="33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D1A73"/>
    <w:pPr>
      <w:autoSpaceDE/>
      <w:autoSpaceDN/>
      <w:adjustRightInd/>
      <w:spacing w:line="259" w:lineRule="auto"/>
      <w:outlineLvl w:val="9"/>
    </w:pPr>
    <w:rPr>
      <w:lang w:eastAsia="es-MX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0D1A7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D1A73"/>
    <w:rPr>
      <w:color w:val="0563C1" w:themeColor="hyperlink"/>
      <w:u w:val="single"/>
    </w:rPr>
  </w:style>
  <w:style w:type="table" w:styleId="Tablanormal2">
    <w:name w:val="Plain Table 2"/>
    <w:basedOn w:val="Tablanormal"/>
    <w:uiPriority w:val="42"/>
    <w:rsid w:val="008D3C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1clara">
    <w:name w:val="Grid Table 1 Light"/>
    <w:basedOn w:val="Tablanormal"/>
    <w:uiPriority w:val="46"/>
    <w:rsid w:val="00ED40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D403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ED40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4A3E3A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s-MX"/>
      <w14:ligatures w14:val="none"/>
    </w:rPr>
  </w:style>
  <w:style w:type="paragraph" w:customStyle="1" w:styleId="msonormal0">
    <w:name w:val="msonormal"/>
    <w:basedOn w:val="Normal"/>
    <w:rsid w:val="00F91822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934873"/>
    <w:rPr>
      <w:rFonts w:ascii="Arial" w:hAnsi="Arial" w:cs="Arial"/>
      <w:b/>
      <w:bCs/>
      <w:color w:val="000000"/>
      <w:kern w:val="0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6808FB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5E6CC4"/>
    <w:pPr>
      <w:spacing w:after="100"/>
      <w:ind w:left="0"/>
    </w:pPr>
  </w:style>
  <w:style w:type="paragraph" w:styleId="TDC3">
    <w:name w:val="toc 3"/>
    <w:basedOn w:val="Normal"/>
    <w:next w:val="Normal"/>
    <w:autoRedefine/>
    <w:uiPriority w:val="39"/>
    <w:unhideWhenUsed/>
    <w:rsid w:val="005E6CC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87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87954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9685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73252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4307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374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7604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0184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0129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4249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3167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3154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984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19299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1718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524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66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89312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7389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2470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38036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3681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525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11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4714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6563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78411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9779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1643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92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63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175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9688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3391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117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1002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644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167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994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717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2060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25808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0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5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4939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46769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2886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089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731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419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608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809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67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736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4722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1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109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9252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1675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25183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9939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4959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53707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4796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694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57585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7900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54733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113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4179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0622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80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hyperlink" Target="http://www.saes.escom.ipn.mx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epicgames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www.escom.ipn.m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www.facebook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://www.google.com.mx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://www.ipn.mx" TargetMode="External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c0fa3e-40e5-4b21-819a-f17df79ad723" xsi:nil="true"/>
    <ReferenceId xmlns="f2ccbafc-3583-4290-9c04-53ab51631f18" xsi:nil="true"/>
    <lcf76f155ced4ddcb4097134ff3c332f xmlns="f2ccbafc-3583-4290-9c04-53ab51631f18">
      <Terms xmlns="http://schemas.microsoft.com/office/infopath/2007/PartnerControls"/>
    </lcf76f155ced4ddcb4097134ff3c332f>
    <MediaLengthInSeconds xmlns="f2ccbafc-3583-4290-9c04-53ab51631f1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8D1124DD52F4A8BE595EB956A299D" ma:contentTypeVersion="14" ma:contentTypeDescription="Create a new document." ma:contentTypeScope="" ma:versionID="d5d9d89a68e3847445851ed3c8e009c9">
  <xsd:schema xmlns:xsd="http://www.w3.org/2001/XMLSchema" xmlns:xs="http://www.w3.org/2001/XMLSchema" xmlns:p="http://schemas.microsoft.com/office/2006/metadata/properties" xmlns:ns2="f2ccbafc-3583-4290-9c04-53ab51631f18" xmlns:ns3="dfc0fa3e-40e5-4b21-819a-f17df79ad723" targetNamespace="http://schemas.microsoft.com/office/2006/metadata/properties" ma:root="true" ma:fieldsID="b61a1bb65909b87cc98f1cb733bc548a" ns2:_="" ns3:_="">
    <xsd:import namespace="f2ccbafc-3583-4290-9c04-53ab51631f18"/>
    <xsd:import namespace="dfc0fa3e-40e5-4b21-819a-f17df79ad7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ccbafc-3583-4290-9c04-53ab51631f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0fa3e-40e5-4b21-819a-f17df79ad72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81fa90f-7609-42ed-831c-e40864405c3d}" ma:internalName="TaxCatchAll" ma:showField="CatchAllData" ma:web="dfc0fa3e-40e5-4b21-819a-f17df79ad7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1365D-A8AC-40D3-9028-AD4ADB5C4735}">
  <ds:schemaRefs>
    <ds:schemaRef ds:uri="cc97f047-d5b1-4ae6-a5af-1e25261cd0ff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80da0804-d34d-4384-92cb-2eb971c39dcb"/>
  </ds:schemaRefs>
</ds:datastoreItem>
</file>

<file path=customXml/itemProps2.xml><?xml version="1.0" encoding="utf-8"?>
<ds:datastoreItem xmlns:ds="http://schemas.openxmlformats.org/officeDocument/2006/customXml" ds:itemID="{46AB165E-5605-47EB-8D5F-1764D3107D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684DB7-1F6A-4F95-A58A-10844E87C0DE}"/>
</file>

<file path=customXml/itemProps4.xml><?xml version="1.0" encoding="utf-8"?>
<ds:datastoreItem xmlns:ds="http://schemas.openxmlformats.org/officeDocument/2006/customXml" ds:itemID="{5DFC507E-E7DB-4D55-B8AD-097E93BF3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15</Pages>
  <Words>1804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Ivan Garcia Quiroz</dc:creator>
  <cp:keywords/>
  <dc:description/>
  <cp:lastModifiedBy>Gustavo Ivan Garcia Quiroz</cp:lastModifiedBy>
  <cp:revision>88</cp:revision>
  <cp:lastPrinted>2023-11-26T03:03:00Z</cp:lastPrinted>
  <dcterms:created xsi:type="dcterms:W3CDTF">2023-12-14T20:35:00Z</dcterms:created>
  <dcterms:modified xsi:type="dcterms:W3CDTF">2023-12-17T00:50:00Z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0x0101006948D1124DD52F4A8BE595EB956A299D</vt:lpwstr>
  </property>
  <property fmtid="{D5CDD505-2E9C-101B-9397-08002B2CF9AE}" pid="3" name="Order">
    <vt:r8>29700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